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65CC" w14:textId="77777777" w:rsidR="004609D9" w:rsidRPr="00B24986" w:rsidRDefault="004609D9" w:rsidP="001B5FC0">
      <w:pPr>
        <w:pStyle w:val="Ttulo1"/>
      </w:pPr>
      <w:r w:rsidRPr="00B24986">
        <w:t>DEFINICIÓN DEL PROBLEMA</w:t>
      </w:r>
    </w:p>
    <w:p w14:paraId="18C40679" w14:textId="3D5B19EA" w:rsidR="004609D9" w:rsidRPr="001B5FC0" w:rsidRDefault="004609D9" w:rsidP="004609D9">
      <w:pPr>
        <w:pStyle w:val="Body"/>
        <w:jc w:val="both"/>
        <w:rPr>
          <w:lang w:val="es-ES"/>
        </w:rPr>
      </w:pPr>
    </w:p>
    <w:p w14:paraId="6AFDF402" w14:textId="77777777" w:rsidR="00137DB4" w:rsidRPr="00B24986" w:rsidRDefault="00137DB4" w:rsidP="004609D9">
      <w:pPr>
        <w:pStyle w:val="Body"/>
        <w:jc w:val="both"/>
        <w:rPr>
          <w:ins w:id="0" w:author="Alexander Andrade Sanchez" w:date="2022-11-05T09:40:00Z"/>
          <w:lang w:val="es-ES"/>
        </w:rPr>
      </w:pPr>
    </w:p>
    <w:p w14:paraId="33390EC0" w14:textId="77777777" w:rsidR="004609D9" w:rsidRPr="00B24986" w:rsidRDefault="004609D9" w:rsidP="001B5FC0">
      <w:pPr>
        <w:pStyle w:val="Ttulo2"/>
      </w:pPr>
      <w:r w:rsidRPr="00B24986">
        <w:t>PLANTEAMIENTO DEL PROBLEMA</w:t>
      </w:r>
    </w:p>
    <w:p w14:paraId="2EF79778" w14:textId="2B86CDF0" w:rsidR="004609D9" w:rsidRPr="001B5FC0" w:rsidRDefault="004609D9" w:rsidP="004609D9">
      <w:pPr>
        <w:pStyle w:val="Body"/>
        <w:jc w:val="both"/>
        <w:rPr>
          <w:lang w:val="es-ES"/>
        </w:rPr>
      </w:pPr>
    </w:p>
    <w:p w14:paraId="6D974887" w14:textId="77777777" w:rsidR="00137DB4" w:rsidRPr="00B24986" w:rsidRDefault="00137DB4" w:rsidP="004609D9">
      <w:pPr>
        <w:pStyle w:val="Body"/>
        <w:jc w:val="both"/>
        <w:rPr>
          <w:ins w:id="1" w:author="Alexander Andrade Sanchez" w:date="2022-11-05T09:40:00Z"/>
          <w:lang w:val="es-ES"/>
        </w:rPr>
      </w:pPr>
    </w:p>
    <w:p w14:paraId="5B795362" w14:textId="5E91CF10" w:rsidR="004609D9" w:rsidRPr="001B5FC0" w:rsidRDefault="004609D9" w:rsidP="004609D9">
      <w:pPr>
        <w:pStyle w:val="Body"/>
        <w:jc w:val="both"/>
        <w:rPr>
          <w:lang w:val="es-ES"/>
        </w:rPr>
      </w:pPr>
      <w:r w:rsidRPr="001B5FC0">
        <w:rPr>
          <w:lang w:val="es-ES"/>
        </w:rPr>
        <w:t xml:space="preserve">Uno de los mayores desafíos que se enfrentan las empresas es tener la capacidad de lanzar al mercado de manera frecuente productos digitales innovadores y seguros con altos estándares de calidad que satisfagan las necesidades de sus usuarios. De lo contrario las empresas se exponen a pérdidas monetarias y de mercado, a daños reputacionales y sanciones por parte de los entes reguladores. Es por esto </w:t>
      </w:r>
      <w:r w:rsidR="007A3AD4" w:rsidRPr="001B5FC0">
        <w:rPr>
          <w:lang w:val="es-ES"/>
        </w:rPr>
        <w:t>por lo que</w:t>
      </w:r>
      <w:r w:rsidRPr="001B5FC0">
        <w:rPr>
          <w:lang w:val="es-ES"/>
        </w:rPr>
        <w:t xml:space="preserve"> se contemplan diferentes metodologías, </w:t>
      </w:r>
      <w:r w:rsidR="007C307F" w:rsidRPr="00B24986">
        <w:rPr>
          <w:lang w:val="es-ES"/>
        </w:rPr>
        <w:t>prácticas</w:t>
      </w:r>
      <w:r w:rsidRPr="001B5FC0">
        <w:rPr>
          <w:lang w:val="es-ES"/>
        </w:rPr>
        <w:t xml:space="preserve"> y técnicas </w:t>
      </w:r>
      <w:r w:rsidR="00BA32DA">
        <w:rPr>
          <w:lang w:val="es-ES"/>
        </w:rPr>
        <w:t>para</w:t>
      </w:r>
      <w:r w:rsidRPr="00B24986">
        <w:rPr>
          <w:lang w:val="es-ES"/>
        </w:rPr>
        <w:t xml:space="preserve"> apalanca</w:t>
      </w:r>
      <w:r w:rsidR="00BA32DA">
        <w:rPr>
          <w:lang w:val="es-ES"/>
        </w:rPr>
        <w:t>r</w:t>
      </w:r>
      <w:r w:rsidRPr="001B5FC0">
        <w:rPr>
          <w:lang w:val="es-ES"/>
        </w:rPr>
        <w:t xml:space="preserve"> el proceso de desarrollo de software permitiendo así evaluar diferentes escenarios durante la construcción de las soluciones digitales. Una de estas técnicas es </w:t>
      </w:r>
      <w:r w:rsidR="00BA32DA">
        <w:rPr>
          <w:lang w:val="es-ES"/>
        </w:rPr>
        <w:t xml:space="preserve">el </w:t>
      </w:r>
      <w:r w:rsidRPr="001B5FC0">
        <w:rPr>
          <w:lang w:val="es-ES"/>
        </w:rPr>
        <w:t>aseguramiento de la calidad del software, ya que permite validar un buen y correcto funcionamiento del sistema desde condiciones normales hasta inusuales ayudando a mitigar los riesgos mencionados anteriormente.</w:t>
      </w:r>
    </w:p>
    <w:p w14:paraId="4345E168" w14:textId="77777777" w:rsidR="00F743C0" w:rsidRPr="001B5FC0" w:rsidRDefault="00F743C0" w:rsidP="004609D9">
      <w:pPr>
        <w:pStyle w:val="Body"/>
        <w:jc w:val="both"/>
        <w:rPr>
          <w:lang w:val="es-ES"/>
        </w:rPr>
      </w:pPr>
    </w:p>
    <w:p w14:paraId="53B33410" w14:textId="3EC987B6" w:rsidR="00F12309" w:rsidRPr="001B5FC0" w:rsidRDefault="004609D9" w:rsidP="00F12309">
      <w:pPr>
        <w:pStyle w:val="Body"/>
        <w:jc w:val="both"/>
        <w:rPr>
          <w:shd w:val="clear" w:color="auto" w:fill="FFFF00"/>
          <w:lang w:val="es-ES"/>
        </w:rPr>
      </w:pPr>
      <w:r w:rsidRPr="001B5FC0">
        <w:rPr>
          <w:lang w:val="es-ES"/>
        </w:rPr>
        <w:t>Para apoyar a las organizaciones, las pruebas de software se apalancan de diversas técnicas, procesos, metodologías y prácticas que ayudan a la liberación continua del producto generando valor a los usuarios</w:t>
      </w:r>
      <w:ins w:id="2" w:author="Alexander Andrade Sanchez" w:date="2022-11-05T09:40:00Z">
        <w:r w:rsidR="00CE65D7">
          <w:rPr>
            <w:lang w:val="es-ES"/>
          </w:rPr>
          <w:t>.</w:t>
        </w:r>
      </w:ins>
      <w:r w:rsidR="00B313AC" w:rsidRPr="001B5FC0">
        <w:rPr>
          <w:lang w:val="es-ES"/>
        </w:rPr>
        <w:t xml:space="preserve"> La </w:t>
      </w:r>
      <w:r w:rsidR="00CE65D7">
        <w:rPr>
          <w:lang w:val="es-ES"/>
        </w:rPr>
        <w:t>I</w:t>
      </w:r>
      <w:r w:rsidR="000D180B" w:rsidRPr="00B24986">
        <w:rPr>
          <w:lang w:val="es-ES"/>
        </w:rPr>
        <w:t>ntegración</w:t>
      </w:r>
      <w:r w:rsidR="00B313AC" w:rsidRPr="00B24986">
        <w:rPr>
          <w:lang w:val="es-ES"/>
        </w:rPr>
        <w:t xml:space="preserve"> </w:t>
      </w:r>
      <w:r w:rsidR="00CE65D7">
        <w:rPr>
          <w:lang w:val="es-ES"/>
        </w:rPr>
        <w:t>C</w:t>
      </w:r>
      <w:r w:rsidR="00B313AC" w:rsidRPr="00B24986">
        <w:rPr>
          <w:lang w:val="es-ES"/>
        </w:rPr>
        <w:t>ontinua</w:t>
      </w:r>
      <w:r w:rsidR="00B313AC" w:rsidRPr="001B5FC0">
        <w:rPr>
          <w:lang w:val="es-ES"/>
        </w:rPr>
        <w:t xml:space="preserve"> es una </w:t>
      </w:r>
      <w:r w:rsidR="002238E9" w:rsidRPr="001B5FC0">
        <w:rPr>
          <w:lang w:val="es-ES"/>
        </w:rPr>
        <w:t>práctica</w:t>
      </w:r>
      <w:r w:rsidR="00B313AC" w:rsidRPr="001B5FC0">
        <w:rPr>
          <w:lang w:val="es-ES"/>
        </w:rPr>
        <w:t xml:space="preserve"> en la cual los miembros de un grupo de desarrollo integran (</w:t>
      </w:r>
      <w:r w:rsidR="00700160" w:rsidRPr="001B5FC0">
        <w:rPr>
          <w:lang w:val="es-ES"/>
        </w:rPr>
        <w:t>compilación</w:t>
      </w:r>
      <w:r w:rsidR="00B313AC" w:rsidRPr="001B5FC0">
        <w:rPr>
          <w:lang w:val="es-ES"/>
        </w:rPr>
        <w:t xml:space="preserve"> y </w:t>
      </w:r>
      <w:r w:rsidR="00700160" w:rsidRPr="001B5FC0">
        <w:rPr>
          <w:lang w:val="es-ES"/>
        </w:rPr>
        <w:t>ejecución</w:t>
      </w:r>
      <w:r w:rsidR="00B313AC" w:rsidRPr="001B5FC0">
        <w:rPr>
          <w:lang w:val="es-ES"/>
        </w:rPr>
        <w:t xml:space="preserve">) los distintos componentes de un proyecto con una frecuencia especificada. Cada </w:t>
      </w:r>
      <w:r w:rsidR="00231EFA" w:rsidRPr="001B5FC0">
        <w:rPr>
          <w:lang w:val="es-ES"/>
        </w:rPr>
        <w:t>integración</w:t>
      </w:r>
      <w:r w:rsidR="00B313AC" w:rsidRPr="001B5FC0">
        <w:rPr>
          <w:lang w:val="es-ES"/>
        </w:rPr>
        <w:t xml:space="preserve"> se realiza de forma </w:t>
      </w:r>
      <w:r w:rsidR="00231EFA" w:rsidRPr="001B5FC0">
        <w:rPr>
          <w:lang w:val="es-ES"/>
        </w:rPr>
        <w:t>automática</w:t>
      </w:r>
      <w:r w:rsidR="00B313AC" w:rsidRPr="001B5FC0">
        <w:rPr>
          <w:lang w:val="es-ES"/>
        </w:rPr>
        <w:t xml:space="preserve"> (incluyendo sus casos de </w:t>
      </w:r>
      <w:r w:rsidR="00B313AC" w:rsidRPr="00B24986">
        <w:rPr>
          <w:lang w:val="es-ES"/>
        </w:rPr>
        <w:t>prueba</w:t>
      </w:r>
      <w:r w:rsidR="00EE7C4A">
        <w:rPr>
          <w:lang w:val="es-ES"/>
        </w:rPr>
        <w:t>s</w:t>
      </w:r>
      <w:r w:rsidR="00B313AC" w:rsidRPr="001B5FC0">
        <w:rPr>
          <w:lang w:val="es-ES"/>
        </w:rPr>
        <w:t xml:space="preserve">) con el fin de detectar los errores de </w:t>
      </w:r>
      <w:r w:rsidR="00231EFA" w:rsidRPr="001B5FC0">
        <w:rPr>
          <w:lang w:val="es-ES"/>
        </w:rPr>
        <w:t>integración</w:t>
      </w:r>
      <w:r w:rsidR="00B313AC" w:rsidRPr="001B5FC0">
        <w:rPr>
          <w:lang w:val="es-ES"/>
        </w:rPr>
        <w:t xml:space="preserve"> lo antes posible. </w:t>
      </w:r>
      <w:r w:rsidR="00231EFA" w:rsidRPr="001B5FC0">
        <w:rPr>
          <w:lang w:val="es-ES"/>
        </w:rPr>
        <w:t>Según</w:t>
      </w:r>
      <w:r w:rsidR="00B313AC" w:rsidRPr="001B5FC0">
        <w:rPr>
          <w:lang w:val="es-ES"/>
        </w:rPr>
        <w:t xml:space="preserve"> Martin Fowler, muchos equipos de desarrollo han encontrado que este enfoque reduce significativamente los problemas de </w:t>
      </w:r>
      <w:r w:rsidR="00231EFA" w:rsidRPr="001B5FC0">
        <w:rPr>
          <w:lang w:val="es-ES"/>
        </w:rPr>
        <w:t>integración</w:t>
      </w:r>
      <w:r w:rsidR="00B313AC" w:rsidRPr="001B5FC0">
        <w:rPr>
          <w:lang w:val="es-ES"/>
        </w:rPr>
        <w:t xml:space="preserve"> y permite que los equipos desarrollen software </w:t>
      </w:r>
      <w:commentRangeStart w:id="3"/>
      <w:del w:id="4" w:author="Andres Felipe Burbano Castillo" w:date="2022-11-12T17:01:00Z">
        <w:r w:rsidR="00B313AC" w:rsidRPr="001B5FC0" w:rsidDel="00B20BF1">
          <w:rPr>
            <w:lang w:val="es-ES"/>
          </w:rPr>
          <w:delText xml:space="preserve">cohesivo </w:delText>
        </w:r>
        <w:commentRangeEnd w:id="3"/>
        <w:r w:rsidR="00EE7C4A" w:rsidDel="00B20BF1">
          <w:rPr>
            <w:rStyle w:val="Refdecomentario"/>
            <w:rFonts w:ascii="Times New Roman" w:hAnsi="Times New Roman" w:cs="Times New Roman"/>
            <w:color w:val="auto"/>
            <w:lang w:val="es-ES" w:eastAsia="en-US"/>
            <w14:textOutline w14:w="0" w14:cap="rnd" w14:cmpd="sng" w14:algn="ctr">
              <w14:noFill/>
              <w14:prstDash w14:val="solid"/>
              <w14:bevel/>
            </w14:textOutline>
          </w:rPr>
          <w:commentReference w:id="3"/>
        </w:r>
      </w:del>
      <w:r w:rsidR="00231EFA" w:rsidRPr="001B5FC0">
        <w:rPr>
          <w:lang w:val="es-ES"/>
        </w:rPr>
        <w:t>más</w:t>
      </w:r>
      <w:r w:rsidR="00B313AC" w:rsidRPr="001B5FC0">
        <w:rPr>
          <w:lang w:val="es-ES"/>
        </w:rPr>
        <w:t xml:space="preserve"> </w:t>
      </w:r>
      <w:r w:rsidR="00231EFA" w:rsidRPr="001B5FC0">
        <w:rPr>
          <w:lang w:val="es-ES"/>
        </w:rPr>
        <w:t>rápido</w:t>
      </w:r>
      <w:r w:rsidR="00B313AC" w:rsidRPr="001B5FC0">
        <w:rPr>
          <w:lang w:val="es-ES"/>
        </w:rPr>
        <w:t xml:space="preserve"> </w:t>
      </w:r>
      <w:customXmlInsRangeStart w:id="5" w:author="Andres Felipe Burbano Castillo" w:date="2022-11-13T11:16:00Z"/>
      <w:sdt>
        <w:sdtPr>
          <w:rPr>
            <w:lang w:val="es-ES"/>
          </w:rPr>
          <w:id w:val="-502825300"/>
          <w:citation/>
        </w:sdtPr>
        <w:sdtContent>
          <w:customXmlInsRangeEnd w:id="5"/>
          <w:ins w:id="6" w:author="Andres Felipe Burbano Castillo" w:date="2022-11-13T11:16:00Z">
            <w:r w:rsidR="00CA6A2A">
              <w:rPr>
                <w:lang w:val="es-ES"/>
              </w:rPr>
              <w:fldChar w:fldCharType="begin"/>
            </w:r>
            <w:r w:rsidR="00CA6A2A">
              <w:instrText xml:space="preserve"> CITATION Mar16 \l 1034 </w:instrText>
            </w:r>
          </w:ins>
          <w:r w:rsidR="00CA6A2A">
            <w:rPr>
              <w:lang w:val="es-ES"/>
            </w:rPr>
            <w:fldChar w:fldCharType="separate"/>
          </w:r>
          <w:ins w:id="7" w:author="Andres Felipe Burbano Castillo" w:date="2022-11-13T11:16:00Z">
            <w:r w:rsidR="00CA6A2A">
              <w:rPr>
                <w:noProof/>
              </w:rPr>
              <w:t>(Fowler, martinfowler, 2016)</w:t>
            </w:r>
            <w:r w:rsidR="00CA6A2A">
              <w:rPr>
                <w:lang w:val="es-ES"/>
              </w:rPr>
              <w:fldChar w:fldCharType="end"/>
            </w:r>
          </w:ins>
          <w:customXmlInsRangeStart w:id="8" w:author="Andres Felipe Burbano Castillo" w:date="2022-11-13T11:16:00Z"/>
        </w:sdtContent>
      </w:sdt>
      <w:customXmlInsRangeEnd w:id="8"/>
      <w:ins w:id="9" w:author="Andres Felipe Burbano Castillo" w:date="2022-11-13T11:16:00Z">
        <w:r w:rsidR="00984E54">
          <w:rPr>
            <w:lang w:val="es-ES"/>
          </w:rPr>
          <w:t xml:space="preserve"> </w:t>
        </w:r>
      </w:ins>
      <w:commentRangeStart w:id="10"/>
      <w:del w:id="11" w:author="Andres Felipe Burbano Castillo" w:date="2022-11-13T11:16:00Z">
        <w:r w:rsidR="00B313AC" w:rsidRPr="001B5FC0" w:rsidDel="00CA6A2A">
          <w:rPr>
            <w:lang w:val="es-ES"/>
          </w:rPr>
          <w:delText>[</w:delText>
        </w:r>
        <w:r w:rsidR="00700160" w:rsidRPr="001B5FC0" w:rsidDel="00CA6A2A">
          <w:rPr>
            <w:lang w:val="es-ES"/>
          </w:rPr>
          <w:delText>1</w:delText>
        </w:r>
        <w:r w:rsidR="00B313AC" w:rsidRPr="001B5FC0" w:rsidDel="00CA6A2A">
          <w:rPr>
            <w:lang w:val="es-ES"/>
          </w:rPr>
          <w:delText>]</w:delText>
        </w:r>
        <w:commentRangeEnd w:id="10"/>
        <w:r w:rsidR="00CE65D7" w:rsidDel="00CA6A2A">
          <w:rPr>
            <w:rStyle w:val="Refdecomentario"/>
            <w:rFonts w:ascii="Times New Roman" w:hAnsi="Times New Roman" w:cs="Times New Roman"/>
            <w:color w:val="auto"/>
            <w:lang w:val="es-ES" w:eastAsia="en-US"/>
            <w14:textOutline w14:w="0" w14:cap="rnd" w14:cmpd="sng" w14:algn="ctr">
              <w14:noFill/>
              <w14:prstDash w14:val="solid"/>
              <w14:bevel/>
            </w14:textOutline>
          </w:rPr>
          <w:commentReference w:id="10"/>
        </w:r>
        <w:r w:rsidRPr="001B5FC0" w:rsidDel="00CA6A2A">
          <w:rPr>
            <w:lang w:val="es-ES"/>
          </w:rPr>
          <w:delText xml:space="preserve"> </w:delText>
        </w:r>
      </w:del>
      <w:r w:rsidRPr="001B5FC0">
        <w:rPr>
          <w:lang w:val="es-ES"/>
        </w:rPr>
        <w:t xml:space="preserve">con esto </w:t>
      </w:r>
      <w:commentRangeStart w:id="12"/>
      <w:r w:rsidRPr="001B5FC0">
        <w:rPr>
          <w:lang w:val="es-ES"/>
        </w:rPr>
        <w:t xml:space="preserve">la </w:t>
      </w:r>
      <w:ins w:id="13" w:author="Alexander Andrade Sanchez" w:date="2022-11-05T09:40:00Z">
        <w:r w:rsidR="00EE7C4A">
          <w:rPr>
            <w:lang w:val="es-ES"/>
          </w:rPr>
          <w:t>I</w:t>
        </w:r>
        <w:r w:rsidRPr="00B24986">
          <w:rPr>
            <w:lang w:val="es-ES"/>
          </w:rPr>
          <w:t xml:space="preserve">ntegración </w:t>
        </w:r>
        <w:r w:rsidR="00EE7C4A">
          <w:rPr>
            <w:lang w:val="es-ES"/>
          </w:rPr>
          <w:t>C</w:t>
        </w:r>
        <w:r w:rsidRPr="00B24986">
          <w:rPr>
            <w:lang w:val="es-ES"/>
          </w:rPr>
          <w:t>ontinua</w:t>
        </w:r>
      </w:ins>
      <w:r w:rsidRPr="001B5FC0">
        <w:rPr>
          <w:lang w:val="es-ES"/>
        </w:rPr>
        <w:t xml:space="preserve"> en pruebas facilita la validación y verificación de las diferentes casuísticas cuando el proceso de desarrollo es finalizado y desplegado en ambientes de pruebas y producción el cual genera un foco y retroalimentación durante el proceso de despliegue.</w:t>
      </w:r>
      <w:commentRangeEnd w:id="12"/>
      <w:r w:rsidR="00EE7C4A">
        <w:rPr>
          <w:rStyle w:val="Refdecomentario"/>
          <w:rFonts w:ascii="Times New Roman" w:hAnsi="Times New Roman" w:cs="Times New Roman"/>
          <w:color w:val="auto"/>
          <w:lang w:val="es-ES" w:eastAsia="en-US"/>
          <w14:textOutline w14:w="0" w14:cap="rnd" w14:cmpd="sng" w14:algn="ctr">
            <w14:noFill/>
            <w14:prstDash w14:val="solid"/>
            <w14:bevel/>
          </w14:textOutline>
        </w:rPr>
        <w:commentReference w:id="12"/>
      </w:r>
    </w:p>
    <w:p w14:paraId="47CEF813" w14:textId="2E642A30" w:rsidR="004609D9" w:rsidRPr="001B5FC0" w:rsidRDefault="00F12309" w:rsidP="00F12309">
      <w:pPr>
        <w:pStyle w:val="Body"/>
        <w:jc w:val="both"/>
        <w:rPr>
          <w:shd w:val="clear" w:color="auto" w:fill="FFFF00"/>
          <w:lang w:val="es-ES"/>
        </w:rPr>
      </w:pPr>
      <w:r w:rsidRPr="001B5FC0">
        <w:rPr>
          <w:shd w:val="clear" w:color="auto" w:fill="FFFF00"/>
          <w:lang w:val="es-ES"/>
        </w:rPr>
        <w:t xml:space="preserve"> </w:t>
      </w:r>
    </w:p>
    <w:p w14:paraId="7A913050" w14:textId="3A31B098" w:rsidR="004609D9" w:rsidRPr="001B5FC0" w:rsidRDefault="000A5E90" w:rsidP="004609D9">
      <w:pPr>
        <w:pStyle w:val="Body"/>
        <w:jc w:val="both"/>
        <w:rPr>
          <w:lang w:val="es-ES"/>
        </w:rPr>
      </w:pPr>
      <w:commentRangeStart w:id="14"/>
      <w:r w:rsidRPr="001B5FC0">
        <w:rPr>
          <w:lang w:val="es-ES"/>
        </w:rPr>
        <w:t xml:space="preserve">En Colombia se puede observar como la mayoría de las empresas en las cuales se desarrollan productos </w:t>
      </w:r>
      <w:r w:rsidR="0058609C" w:rsidRPr="001B5FC0">
        <w:rPr>
          <w:lang w:val="es-ES"/>
        </w:rPr>
        <w:t xml:space="preserve">de </w:t>
      </w:r>
      <w:r w:rsidR="00AA0631" w:rsidRPr="001B5FC0">
        <w:rPr>
          <w:lang w:val="es-ES"/>
        </w:rPr>
        <w:t>software para</w:t>
      </w:r>
      <w:r w:rsidRPr="001B5FC0">
        <w:rPr>
          <w:lang w:val="es-ES"/>
        </w:rPr>
        <w:t xml:space="preserve"> </w:t>
      </w:r>
      <w:r w:rsidR="00AE5E07" w:rsidRPr="001B5FC0">
        <w:rPr>
          <w:lang w:val="es-ES"/>
        </w:rPr>
        <w:t>terceros o</w:t>
      </w:r>
      <w:r w:rsidRPr="001B5FC0">
        <w:rPr>
          <w:lang w:val="es-ES"/>
        </w:rPr>
        <w:t xml:space="preserve"> para su consumo propio, se enfrentan </w:t>
      </w:r>
      <w:r w:rsidR="002E05A2" w:rsidRPr="001B5FC0">
        <w:rPr>
          <w:lang w:val="es-ES"/>
        </w:rPr>
        <w:t xml:space="preserve">a </w:t>
      </w:r>
      <w:r w:rsidR="005D19F6" w:rsidRPr="001B5FC0">
        <w:rPr>
          <w:lang w:val="es-ES"/>
        </w:rPr>
        <w:t>diario con</w:t>
      </w:r>
      <w:r w:rsidRPr="001B5FC0">
        <w:rPr>
          <w:lang w:val="es-ES"/>
        </w:rPr>
        <w:t xml:space="preserve"> inconvenientes en la calidad de sus productos.</w:t>
      </w:r>
      <w:commentRangeEnd w:id="14"/>
      <w:r w:rsidR="004824FC">
        <w:rPr>
          <w:rStyle w:val="Refdecomentario"/>
          <w:rFonts w:ascii="Times New Roman" w:hAnsi="Times New Roman" w:cs="Times New Roman"/>
          <w:color w:val="auto"/>
          <w:lang w:val="es-ES" w:eastAsia="en-US"/>
          <w14:textOutline w14:w="0" w14:cap="rnd" w14:cmpd="sng" w14:algn="ctr">
            <w14:noFill/>
            <w14:prstDash w14:val="solid"/>
            <w14:bevel/>
          </w14:textOutline>
        </w:rPr>
        <w:commentReference w:id="14"/>
      </w:r>
      <w:r w:rsidRPr="001B5FC0">
        <w:rPr>
          <w:lang w:val="es-ES"/>
        </w:rPr>
        <w:t xml:space="preserve"> Si bien, algunas cuentan con herramientas que ayudan a mejorar ciertos impedimentos dentro de la </w:t>
      </w:r>
      <w:r w:rsidR="00A56C1B" w:rsidRPr="001B5FC0">
        <w:rPr>
          <w:lang w:val="es-ES"/>
        </w:rPr>
        <w:t xml:space="preserve">construcción de </w:t>
      </w:r>
      <w:r w:rsidRPr="001B5FC0">
        <w:rPr>
          <w:lang w:val="es-ES"/>
        </w:rPr>
        <w:t>software, como lo son los servidores para controlar las versiones de la aplicación o las aplicaciones que se encuentren desarrollando,</w:t>
      </w:r>
      <w:r w:rsidR="007C307F" w:rsidRPr="001B5FC0">
        <w:rPr>
          <w:lang w:val="es-ES"/>
        </w:rPr>
        <w:t xml:space="preserve"> </w:t>
      </w:r>
      <w:r w:rsidRPr="001B5FC0">
        <w:rPr>
          <w:lang w:val="es-ES"/>
        </w:rPr>
        <w:t>siguen</w:t>
      </w:r>
      <w:r w:rsidR="007C307F" w:rsidRPr="001B5FC0">
        <w:rPr>
          <w:lang w:val="es-ES"/>
        </w:rPr>
        <w:t xml:space="preserve"> </w:t>
      </w:r>
      <w:r w:rsidRPr="001B5FC0">
        <w:rPr>
          <w:lang w:val="es-ES"/>
        </w:rPr>
        <w:t>existiendo</w:t>
      </w:r>
      <w:r w:rsidR="007C307F" w:rsidRPr="001B5FC0">
        <w:rPr>
          <w:lang w:val="es-ES"/>
        </w:rPr>
        <w:t xml:space="preserve"> </w:t>
      </w:r>
      <w:r w:rsidRPr="001B5FC0">
        <w:rPr>
          <w:lang w:val="es-ES"/>
        </w:rPr>
        <w:t>problemas</w:t>
      </w:r>
      <w:r w:rsidR="007C307F" w:rsidRPr="001B5FC0">
        <w:rPr>
          <w:lang w:val="es-ES"/>
        </w:rPr>
        <w:t xml:space="preserve"> </w:t>
      </w:r>
      <w:r w:rsidRPr="001B5FC0">
        <w:rPr>
          <w:lang w:val="es-ES"/>
        </w:rPr>
        <w:t>al</w:t>
      </w:r>
      <w:r w:rsidR="007C307F" w:rsidRPr="001B5FC0">
        <w:rPr>
          <w:lang w:val="es-ES"/>
        </w:rPr>
        <w:t xml:space="preserve"> </w:t>
      </w:r>
      <w:r w:rsidRPr="001B5FC0">
        <w:rPr>
          <w:lang w:val="es-ES"/>
        </w:rPr>
        <w:t>momento</w:t>
      </w:r>
      <w:r w:rsidR="007C307F" w:rsidRPr="001B5FC0">
        <w:rPr>
          <w:lang w:val="es-ES"/>
        </w:rPr>
        <w:t xml:space="preserve"> </w:t>
      </w:r>
      <w:r w:rsidRPr="001B5FC0">
        <w:rPr>
          <w:lang w:val="es-ES"/>
        </w:rPr>
        <w:t>de</w:t>
      </w:r>
      <w:r w:rsidR="007C307F" w:rsidRPr="001B5FC0">
        <w:rPr>
          <w:lang w:val="es-ES"/>
        </w:rPr>
        <w:t xml:space="preserve"> </w:t>
      </w:r>
      <w:r w:rsidRPr="001B5FC0">
        <w:rPr>
          <w:lang w:val="es-ES"/>
        </w:rPr>
        <w:t>ejecutar</w:t>
      </w:r>
      <w:r w:rsidR="007C307F" w:rsidRPr="001B5FC0">
        <w:rPr>
          <w:lang w:val="es-ES"/>
        </w:rPr>
        <w:t xml:space="preserve"> </w:t>
      </w:r>
      <w:r w:rsidRPr="001B5FC0">
        <w:rPr>
          <w:lang w:val="es-ES"/>
        </w:rPr>
        <w:t>el</w:t>
      </w:r>
      <w:r w:rsidR="007C307F" w:rsidRPr="001B5FC0">
        <w:rPr>
          <w:lang w:val="es-ES"/>
        </w:rPr>
        <w:t xml:space="preserve"> </w:t>
      </w:r>
      <w:r w:rsidRPr="001B5FC0">
        <w:rPr>
          <w:lang w:val="es-ES"/>
        </w:rPr>
        <w:t>paso</w:t>
      </w:r>
      <w:r w:rsidR="007C307F" w:rsidRPr="001B5FC0">
        <w:rPr>
          <w:lang w:val="es-ES"/>
        </w:rPr>
        <w:t xml:space="preserve"> </w:t>
      </w:r>
      <w:r w:rsidRPr="001B5FC0">
        <w:rPr>
          <w:lang w:val="es-ES"/>
        </w:rPr>
        <w:t>a</w:t>
      </w:r>
      <w:r w:rsidR="007C307F" w:rsidRPr="001B5FC0">
        <w:rPr>
          <w:lang w:val="es-ES"/>
        </w:rPr>
        <w:t xml:space="preserve"> </w:t>
      </w:r>
      <w:r w:rsidRPr="001B5FC0">
        <w:rPr>
          <w:lang w:val="es-ES"/>
        </w:rPr>
        <w:t>producción</w:t>
      </w:r>
      <w:r w:rsidR="007C307F" w:rsidRPr="001B5FC0">
        <w:rPr>
          <w:lang w:val="es-ES"/>
        </w:rPr>
        <w:t xml:space="preserve"> </w:t>
      </w:r>
      <w:r w:rsidRPr="001B5FC0">
        <w:rPr>
          <w:lang w:val="es-ES"/>
        </w:rPr>
        <w:t>al tratar</w:t>
      </w:r>
      <w:r w:rsidR="007C307F" w:rsidRPr="001B5FC0">
        <w:rPr>
          <w:lang w:val="es-ES"/>
        </w:rPr>
        <w:t xml:space="preserve"> </w:t>
      </w:r>
      <w:r w:rsidRPr="001B5FC0">
        <w:rPr>
          <w:lang w:val="es-ES"/>
        </w:rPr>
        <w:t>de</w:t>
      </w:r>
      <w:r w:rsidR="007C307F" w:rsidRPr="001B5FC0">
        <w:rPr>
          <w:lang w:val="es-ES"/>
        </w:rPr>
        <w:t xml:space="preserve"> </w:t>
      </w:r>
      <w:r w:rsidRPr="001B5FC0">
        <w:rPr>
          <w:lang w:val="es-ES"/>
        </w:rPr>
        <w:t>desplegar</w:t>
      </w:r>
      <w:r w:rsidR="007C307F" w:rsidRPr="001B5FC0">
        <w:rPr>
          <w:lang w:val="es-ES"/>
        </w:rPr>
        <w:t xml:space="preserve"> </w:t>
      </w:r>
      <w:r w:rsidRPr="001B5FC0">
        <w:rPr>
          <w:lang w:val="es-ES"/>
        </w:rPr>
        <w:t>una</w:t>
      </w:r>
      <w:r w:rsidR="007C307F" w:rsidRPr="001B5FC0">
        <w:rPr>
          <w:lang w:val="es-ES"/>
        </w:rPr>
        <w:t xml:space="preserve"> </w:t>
      </w:r>
      <w:r w:rsidRPr="001B5FC0">
        <w:rPr>
          <w:lang w:val="es-ES"/>
        </w:rPr>
        <w:t>versión</w:t>
      </w:r>
      <w:r w:rsidR="007C307F" w:rsidRPr="001B5FC0">
        <w:rPr>
          <w:lang w:val="es-ES"/>
        </w:rPr>
        <w:t xml:space="preserve"> </w:t>
      </w:r>
      <w:r w:rsidRPr="001B5FC0">
        <w:rPr>
          <w:lang w:val="es-ES"/>
        </w:rPr>
        <w:t>donde</w:t>
      </w:r>
      <w:r w:rsidR="007C307F" w:rsidRPr="001B5FC0">
        <w:rPr>
          <w:lang w:val="es-ES"/>
        </w:rPr>
        <w:t xml:space="preserve"> </w:t>
      </w:r>
      <w:r w:rsidRPr="001B5FC0">
        <w:rPr>
          <w:lang w:val="es-ES"/>
        </w:rPr>
        <w:t>se</w:t>
      </w:r>
      <w:r w:rsidR="007C307F" w:rsidRPr="001B5FC0">
        <w:rPr>
          <w:lang w:val="es-ES"/>
        </w:rPr>
        <w:t xml:space="preserve"> </w:t>
      </w:r>
      <w:r w:rsidRPr="001B5FC0">
        <w:rPr>
          <w:lang w:val="es-ES"/>
        </w:rPr>
        <w:t>encuentren</w:t>
      </w:r>
      <w:r w:rsidR="007C307F" w:rsidRPr="001B5FC0">
        <w:rPr>
          <w:lang w:val="es-ES"/>
        </w:rPr>
        <w:t xml:space="preserve"> </w:t>
      </w:r>
      <w:r w:rsidRPr="001B5FC0">
        <w:rPr>
          <w:lang w:val="es-ES"/>
        </w:rPr>
        <w:t>involucrados</w:t>
      </w:r>
      <w:r w:rsidR="007C307F" w:rsidRPr="001B5FC0">
        <w:rPr>
          <w:lang w:val="es-ES"/>
        </w:rPr>
        <w:t xml:space="preserve"> </w:t>
      </w:r>
      <w:r w:rsidRPr="001B5FC0">
        <w:rPr>
          <w:lang w:val="es-ES"/>
        </w:rPr>
        <w:t>más</w:t>
      </w:r>
      <w:r w:rsidR="007C307F" w:rsidRPr="001B5FC0">
        <w:rPr>
          <w:lang w:val="es-ES"/>
        </w:rPr>
        <w:t xml:space="preserve"> </w:t>
      </w:r>
      <w:r w:rsidRPr="001B5FC0">
        <w:rPr>
          <w:lang w:val="es-ES"/>
        </w:rPr>
        <w:t>de</w:t>
      </w:r>
      <w:r w:rsidR="007C307F" w:rsidRPr="001B5FC0">
        <w:rPr>
          <w:lang w:val="es-ES"/>
        </w:rPr>
        <w:t xml:space="preserve"> </w:t>
      </w:r>
      <w:r w:rsidRPr="001B5FC0">
        <w:rPr>
          <w:lang w:val="es-ES"/>
        </w:rPr>
        <w:t>un</w:t>
      </w:r>
      <w:r w:rsidR="007C307F" w:rsidRPr="001B5FC0">
        <w:rPr>
          <w:lang w:val="es-ES"/>
        </w:rPr>
        <w:t xml:space="preserve"> </w:t>
      </w:r>
      <w:r w:rsidRPr="001B5FC0">
        <w:rPr>
          <w:lang w:val="es-ES"/>
        </w:rPr>
        <w:t>desarrollador; también</w:t>
      </w:r>
      <w:r w:rsidR="007C307F" w:rsidRPr="001B5FC0">
        <w:rPr>
          <w:lang w:val="es-ES"/>
        </w:rPr>
        <w:t xml:space="preserve"> </w:t>
      </w:r>
      <w:r w:rsidRPr="001B5FC0">
        <w:rPr>
          <w:lang w:val="es-ES"/>
        </w:rPr>
        <w:t>pueden</w:t>
      </w:r>
      <w:r w:rsidR="007C307F" w:rsidRPr="001B5FC0">
        <w:rPr>
          <w:lang w:val="es-ES"/>
        </w:rPr>
        <w:t xml:space="preserve"> </w:t>
      </w:r>
      <w:r w:rsidRPr="001B5FC0">
        <w:rPr>
          <w:lang w:val="es-ES"/>
        </w:rPr>
        <w:t>contar</w:t>
      </w:r>
      <w:r w:rsidR="007C307F" w:rsidRPr="001B5FC0">
        <w:rPr>
          <w:lang w:val="es-ES"/>
        </w:rPr>
        <w:t xml:space="preserve"> </w:t>
      </w:r>
      <w:r w:rsidRPr="001B5FC0">
        <w:rPr>
          <w:lang w:val="es-ES"/>
        </w:rPr>
        <w:t>con</w:t>
      </w:r>
      <w:r w:rsidR="007C307F" w:rsidRPr="001B5FC0">
        <w:rPr>
          <w:lang w:val="es-ES"/>
        </w:rPr>
        <w:t xml:space="preserve"> </w:t>
      </w:r>
      <w:r w:rsidRPr="001B5FC0">
        <w:rPr>
          <w:lang w:val="es-ES"/>
        </w:rPr>
        <w:t>herramientas</w:t>
      </w:r>
      <w:r w:rsidR="007C307F" w:rsidRPr="001B5FC0">
        <w:rPr>
          <w:lang w:val="es-ES"/>
        </w:rPr>
        <w:t xml:space="preserve"> </w:t>
      </w:r>
      <w:r w:rsidRPr="001B5FC0">
        <w:rPr>
          <w:lang w:val="es-ES"/>
        </w:rPr>
        <w:t>donde</w:t>
      </w:r>
      <w:r w:rsidR="007C307F" w:rsidRPr="001B5FC0">
        <w:rPr>
          <w:lang w:val="es-ES"/>
        </w:rPr>
        <w:t xml:space="preserve"> </w:t>
      </w:r>
      <w:r w:rsidRPr="001B5FC0">
        <w:rPr>
          <w:lang w:val="es-ES"/>
        </w:rPr>
        <w:t>se</w:t>
      </w:r>
      <w:r w:rsidR="007C307F" w:rsidRPr="001B5FC0">
        <w:rPr>
          <w:lang w:val="es-ES"/>
        </w:rPr>
        <w:t xml:space="preserve"> </w:t>
      </w:r>
      <w:r w:rsidRPr="001B5FC0">
        <w:rPr>
          <w:lang w:val="es-ES"/>
        </w:rPr>
        <w:t>encuentren</w:t>
      </w:r>
      <w:r w:rsidR="007C307F" w:rsidRPr="001B5FC0">
        <w:rPr>
          <w:lang w:val="es-ES"/>
        </w:rPr>
        <w:t xml:space="preserve"> </w:t>
      </w:r>
      <w:r w:rsidRPr="001B5FC0">
        <w:rPr>
          <w:lang w:val="es-ES"/>
        </w:rPr>
        <w:t>automatizadas</w:t>
      </w:r>
      <w:r w:rsidR="007C307F" w:rsidRPr="001B5FC0">
        <w:rPr>
          <w:lang w:val="es-ES"/>
        </w:rPr>
        <w:t xml:space="preserve"> </w:t>
      </w:r>
      <w:r w:rsidRPr="001B5FC0">
        <w:rPr>
          <w:lang w:val="es-ES"/>
        </w:rPr>
        <w:t>las</w:t>
      </w:r>
      <w:r w:rsidR="007C307F" w:rsidRPr="001B5FC0">
        <w:rPr>
          <w:lang w:val="es-ES"/>
        </w:rPr>
        <w:t xml:space="preserve"> </w:t>
      </w:r>
      <w:r w:rsidRPr="001B5FC0">
        <w:rPr>
          <w:lang w:val="es-ES"/>
        </w:rPr>
        <w:t>pruebas unitarias y de calidad, pero que al solucionar incidentes que se presentan, se pierde el control de la versión o se afectan otras partes de la aplicación, aumentando la posibilidad de encontrar fallos en los despliegues.</w:t>
      </w:r>
    </w:p>
    <w:p w14:paraId="54FF9C89" w14:textId="77777777" w:rsidR="000A5E90" w:rsidRPr="001B5FC0" w:rsidRDefault="000A5E90" w:rsidP="004609D9">
      <w:pPr>
        <w:pStyle w:val="Body"/>
        <w:jc w:val="both"/>
        <w:rPr>
          <w:lang w:val="es-ES"/>
        </w:rPr>
      </w:pPr>
    </w:p>
    <w:p w14:paraId="0DDFD884" w14:textId="0A9F6B25" w:rsidR="0058609C" w:rsidRPr="001B5FC0" w:rsidRDefault="00EE3DF0" w:rsidP="004609D9">
      <w:pPr>
        <w:pStyle w:val="Body"/>
        <w:jc w:val="both"/>
        <w:rPr>
          <w:lang w:val="es-ES"/>
        </w:rPr>
      </w:pPr>
      <w:r w:rsidRPr="001B5FC0">
        <w:rPr>
          <w:lang w:val="es-ES"/>
        </w:rPr>
        <w:lastRenderedPageBreak/>
        <w:t>Al estar vinculados en un mismo proyecto varios desarrolladores, los cuales tiene formas diferentes de realizar su código, seguramente se enfrentarán a reprocesos más adelante, en el momento de realizar mantenimientos adaptativos, evolutivos o perfectivos, por no contar con estándares de calidad definidos por la empresa, y realizar inspecciones continuas de código a través de una herramienta para detectar problemas de calidad en él.</w:t>
      </w:r>
    </w:p>
    <w:p w14:paraId="1AE84C28" w14:textId="77777777" w:rsidR="0058609C" w:rsidRPr="001B5FC0" w:rsidRDefault="0058609C" w:rsidP="004609D9">
      <w:pPr>
        <w:pStyle w:val="Body"/>
        <w:jc w:val="both"/>
        <w:rPr>
          <w:lang w:val="es-ES"/>
        </w:rPr>
      </w:pPr>
    </w:p>
    <w:p w14:paraId="5EF6975A" w14:textId="739FCF6D" w:rsidR="004609D9" w:rsidRPr="001B5FC0" w:rsidRDefault="004609D9" w:rsidP="004609D9">
      <w:pPr>
        <w:pStyle w:val="Body"/>
        <w:jc w:val="both"/>
        <w:rPr>
          <w:lang w:val="es-ES"/>
        </w:rPr>
      </w:pPr>
      <w:r w:rsidRPr="001B5FC0">
        <w:rPr>
          <w:lang w:val="es-ES"/>
        </w:rPr>
        <w:t xml:space="preserve">A pesar del auge de la metodología ágil, los equipos de desarrollo y operaciones han permanecido aislados durante años. DevOps es el siguiente nivel de las herramientas y prácticas de colaboración para publicar mejor software con mayor rapidez. El movimiento DevOps empezó a filtrase entre el 2007 y el 2008, cuando las comunidades de operaciones de TI y desarrollo de software se pronunciaron sobre lo que consideraban una disfunción del sector. Se alzaron contra el modelo tradicional de desarrollo de software, que exigía que los que escribían el código se mantuvieran al margen, en términos de organización y operación, de los que implementaban y mantenían dicho código. Los desarrolladores y los profesionales de TI o de operaciones tenían objetivos distintos (y, a menudo, contrapuestos), direcciones de departamento independientes, indicadores clave del rendimiento diferentes por los que se les evaluaba y, con frecuencia, trabajaban en plantas separadas o, incluso, en edificios separados. El resultado eran equipos aislados que únicamente se preocupaban por su ámbito de trabajo, largas jornadas de trabajo y clientes insatisfechos. Entonces se dijeron que tenía que haber una forma mejor de hacerlo. DevOps afecta a todas las fases del ciclo de vida del desarrollo y las operaciones, puesto que reúne las habilidades, los procesos y las herramientas de todas las facetas de una </w:t>
      </w:r>
      <w:r w:rsidR="001120D6" w:rsidRPr="001B5FC0">
        <w:rPr>
          <w:lang w:val="es-ES"/>
        </w:rPr>
        <w:t>organización</w:t>
      </w:r>
      <w:r w:rsidRPr="001B5FC0">
        <w:rPr>
          <w:lang w:val="es-ES"/>
        </w:rPr>
        <w:t xml:space="preserve"> de </w:t>
      </w:r>
      <w:del w:id="15" w:author="Alexander Andrade Sanchez" w:date="2022-11-05T09:40:00Z">
        <w:r w:rsidR="005D19F6">
          <w:rPr>
            <w:lang w:val="nl-NL"/>
          </w:rPr>
          <w:delText>ingeniería</w:delText>
        </w:r>
        <w:r w:rsidR="001120D6">
          <w:delText>ía</w:delText>
        </w:r>
      </w:del>
      <w:r w:rsidR="007C307F" w:rsidRPr="00B24986">
        <w:rPr>
          <w:lang w:val="es-ES"/>
        </w:rPr>
        <w:t>ingeniería</w:t>
      </w:r>
      <w:r w:rsidRPr="001B5FC0">
        <w:rPr>
          <w:lang w:val="es-ES"/>
        </w:rPr>
        <w:t xml:space="preserve"> y TI, desde la planificación y la compilación hasta la supervisión y la iteración.</w:t>
      </w:r>
      <w:r w:rsidRPr="001B5FC0">
        <w:rPr>
          <w:lang w:val="es-ES"/>
        </w:rPr>
        <w:br/>
      </w:r>
    </w:p>
    <w:p w14:paraId="25D580AE" w14:textId="0E3135CD" w:rsidR="004609D9" w:rsidRPr="001B5FC0" w:rsidRDefault="004609D9" w:rsidP="004609D9">
      <w:pPr>
        <w:pStyle w:val="Body"/>
        <w:jc w:val="both"/>
        <w:rPr>
          <w:lang w:val="es-ES"/>
        </w:rPr>
      </w:pPr>
      <w:r w:rsidRPr="001B5FC0">
        <w:rPr>
          <w:lang w:val="es-ES"/>
        </w:rPr>
        <w:t xml:space="preserve">La integración continua en pruebas es una pieza clave en el ciclo de desarrollo de software ya que permite generar </w:t>
      </w:r>
      <w:r w:rsidR="005D19F6" w:rsidRPr="001B5FC0">
        <w:rPr>
          <w:lang w:val="es-ES"/>
        </w:rPr>
        <w:t>oportunamente una</w:t>
      </w:r>
      <w:r w:rsidRPr="001B5FC0">
        <w:rPr>
          <w:lang w:val="es-ES"/>
        </w:rPr>
        <w:t xml:space="preserve"> retroalimentación del proceso de construcción previniendo futuros errores y también evitar reprocesos en los flujos de trabajo en los equipos de TI y controlar los despliegues en producción con una cobertura amplia sin dependencia de los ingenieros de calidad. Los procesos de desarrollo de software y </w:t>
      </w:r>
      <w:r w:rsidR="005D19F6" w:rsidRPr="001B5FC0">
        <w:rPr>
          <w:lang w:val="es-ES"/>
        </w:rPr>
        <w:t>calidad</w:t>
      </w:r>
      <w:r w:rsidRPr="001B5FC0">
        <w:rPr>
          <w:lang w:val="es-ES"/>
        </w:rPr>
        <w:t xml:space="preserve"> ahora estarán implícitamente relacionados para reducir la brecha de errores y bugs que se pueden llegar a encontrar en los ambientes de QA y producción. </w:t>
      </w:r>
    </w:p>
    <w:p w14:paraId="102B9573" w14:textId="77777777" w:rsidR="009C3EB6" w:rsidRPr="001B5FC0" w:rsidRDefault="009C3EB6" w:rsidP="004609D9">
      <w:pPr>
        <w:pStyle w:val="Body"/>
        <w:jc w:val="both"/>
        <w:rPr>
          <w:lang w:val="es-ES"/>
        </w:rPr>
      </w:pPr>
    </w:p>
    <w:p w14:paraId="108042F6" w14:textId="77777777" w:rsidR="00096A24" w:rsidRPr="001B5FC0" w:rsidRDefault="00096A24" w:rsidP="004609D9">
      <w:pPr>
        <w:pStyle w:val="Body"/>
        <w:jc w:val="both"/>
        <w:rPr>
          <w:lang w:val="es-ES"/>
        </w:rPr>
      </w:pPr>
    </w:p>
    <w:p w14:paraId="62751BFA" w14:textId="301492E9" w:rsidR="00012291" w:rsidRPr="001B5FC0" w:rsidRDefault="00012291" w:rsidP="00961B0F">
      <w:pPr>
        <w:pStyle w:val="Body"/>
        <w:jc w:val="both"/>
        <w:rPr>
          <w:lang w:val="es-ES"/>
        </w:rPr>
      </w:pPr>
      <w:r w:rsidRPr="001B5FC0">
        <w:rPr>
          <w:lang w:val="es-ES"/>
        </w:rPr>
        <w:t>Los problemas descritos anteriormente afectan de manera directa los costos de un proyecto de software,</w:t>
      </w:r>
      <w:r w:rsidR="007C307F" w:rsidRPr="001B5FC0">
        <w:rPr>
          <w:lang w:val="es-ES"/>
        </w:rPr>
        <w:t xml:space="preserve"> </w:t>
      </w:r>
      <w:r w:rsidRPr="001B5FC0">
        <w:rPr>
          <w:lang w:val="es-ES"/>
        </w:rPr>
        <w:t>al</w:t>
      </w:r>
      <w:r w:rsidR="007C307F" w:rsidRPr="001B5FC0">
        <w:rPr>
          <w:lang w:val="es-ES"/>
        </w:rPr>
        <w:t xml:space="preserve"> </w:t>
      </w:r>
      <w:r w:rsidRPr="001B5FC0">
        <w:rPr>
          <w:lang w:val="es-ES"/>
        </w:rPr>
        <w:t>aumentar</w:t>
      </w:r>
      <w:r w:rsidR="007C307F" w:rsidRPr="001B5FC0">
        <w:rPr>
          <w:lang w:val="es-ES"/>
        </w:rPr>
        <w:t xml:space="preserve"> </w:t>
      </w:r>
      <w:r w:rsidRPr="001B5FC0">
        <w:rPr>
          <w:lang w:val="es-ES"/>
        </w:rPr>
        <w:t>los</w:t>
      </w:r>
      <w:r w:rsidR="007C307F" w:rsidRPr="001B5FC0">
        <w:rPr>
          <w:lang w:val="es-ES"/>
        </w:rPr>
        <w:t xml:space="preserve"> </w:t>
      </w:r>
      <w:r w:rsidRPr="001B5FC0">
        <w:rPr>
          <w:lang w:val="es-ES"/>
        </w:rPr>
        <w:t>tiempos</w:t>
      </w:r>
      <w:r w:rsidR="007C307F" w:rsidRPr="001B5FC0">
        <w:rPr>
          <w:lang w:val="es-ES"/>
        </w:rPr>
        <w:t xml:space="preserve"> </w:t>
      </w:r>
      <w:r w:rsidRPr="001B5FC0">
        <w:rPr>
          <w:lang w:val="es-ES"/>
        </w:rPr>
        <w:t>estimados</w:t>
      </w:r>
      <w:r w:rsidR="007C307F" w:rsidRPr="001B5FC0">
        <w:rPr>
          <w:lang w:val="es-ES"/>
        </w:rPr>
        <w:t xml:space="preserve"> </w:t>
      </w:r>
      <w:r w:rsidRPr="001B5FC0">
        <w:rPr>
          <w:lang w:val="es-ES"/>
        </w:rPr>
        <w:t>para</w:t>
      </w:r>
      <w:r w:rsidR="007C307F" w:rsidRPr="001B5FC0">
        <w:rPr>
          <w:lang w:val="es-ES"/>
        </w:rPr>
        <w:t xml:space="preserve"> </w:t>
      </w:r>
      <w:r w:rsidRPr="001B5FC0">
        <w:rPr>
          <w:lang w:val="es-ES"/>
        </w:rPr>
        <w:t>la</w:t>
      </w:r>
      <w:r w:rsidR="007C307F" w:rsidRPr="001B5FC0">
        <w:rPr>
          <w:lang w:val="es-ES"/>
        </w:rPr>
        <w:t xml:space="preserve"> </w:t>
      </w:r>
      <w:r w:rsidRPr="001B5FC0">
        <w:rPr>
          <w:lang w:val="es-ES"/>
        </w:rPr>
        <w:t>fabricación</w:t>
      </w:r>
      <w:r w:rsidR="007C307F" w:rsidRPr="001B5FC0">
        <w:rPr>
          <w:lang w:val="es-ES"/>
        </w:rPr>
        <w:t xml:space="preserve"> </w:t>
      </w:r>
      <w:r w:rsidRPr="001B5FC0">
        <w:rPr>
          <w:lang w:val="es-ES"/>
        </w:rPr>
        <w:t>del</w:t>
      </w:r>
      <w:r w:rsidR="007C307F" w:rsidRPr="001B5FC0">
        <w:rPr>
          <w:lang w:val="es-ES"/>
        </w:rPr>
        <w:t xml:space="preserve"> </w:t>
      </w:r>
      <w:r w:rsidRPr="001B5FC0">
        <w:rPr>
          <w:lang w:val="es-ES"/>
        </w:rPr>
        <w:t>producto,</w:t>
      </w:r>
      <w:r w:rsidR="007C307F" w:rsidRPr="001B5FC0">
        <w:rPr>
          <w:lang w:val="es-ES"/>
        </w:rPr>
        <w:t xml:space="preserve"> </w:t>
      </w:r>
      <w:r w:rsidRPr="001B5FC0">
        <w:rPr>
          <w:lang w:val="es-ES"/>
        </w:rPr>
        <w:t>perdiendo</w:t>
      </w:r>
      <w:r w:rsidR="007C307F" w:rsidRPr="001B5FC0">
        <w:rPr>
          <w:lang w:val="es-ES"/>
        </w:rPr>
        <w:t xml:space="preserve"> </w:t>
      </w:r>
      <w:r w:rsidRPr="001B5FC0">
        <w:rPr>
          <w:lang w:val="es-ES"/>
        </w:rPr>
        <w:t>el control en la fase del desarrollo del producto, pasando a través de los diferentes ambientes, de pruebas</w:t>
      </w:r>
      <w:r w:rsidR="007C307F" w:rsidRPr="001B5FC0">
        <w:rPr>
          <w:lang w:val="es-ES"/>
        </w:rPr>
        <w:t xml:space="preserve"> </w:t>
      </w:r>
      <w:r w:rsidRPr="001B5FC0">
        <w:rPr>
          <w:lang w:val="es-ES"/>
        </w:rPr>
        <w:t>a</w:t>
      </w:r>
      <w:r w:rsidR="007C307F" w:rsidRPr="001B5FC0">
        <w:rPr>
          <w:lang w:val="es-ES"/>
        </w:rPr>
        <w:t xml:space="preserve"> </w:t>
      </w:r>
      <w:r w:rsidRPr="001B5FC0">
        <w:rPr>
          <w:lang w:val="es-ES"/>
        </w:rPr>
        <w:t>producción,</w:t>
      </w:r>
      <w:r w:rsidR="007C307F" w:rsidRPr="001B5FC0">
        <w:rPr>
          <w:lang w:val="es-ES"/>
        </w:rPr>
        <w:t xml:space="preserve"> </w:t>
      </w:r>
      <w:r w:rsidRPr="001B5FC0">
        <w:rPr>
          <w:lang w:val="es-ES"/>
        </w:rPr>
        <w:t>devolviéndose</w:t>
      </w:r>
      <w:r w:rsidR="007C307F" w:rsidRPr="001B5FC0">
        <w:rPr>
          <w:lang w:val="es-ES"/>
        </w:rPr>
        <w:t xml:space="preserve"> </w:t>
      </w:r>
      <w:r w:rsidRPr="001B5FC0">
        <w:rPr>
          <w:lang w:val="es-ES"/>
        </w:rPr>
        <w:t>de</w:t>
      </w:r>
      <w:r w:rsidR="007C307F" w:rsidRPr="001B5FC0">
        <w:rPr>
          <w:lang w:val="es-ES"/>
        </w:rPr>
        <w:t xml:space="preserve"> </w:t>
      </w:r>
      <w:r w:rsidRPr="001B5FC0">
        <w:rPr>
          <w:lang w:val="es-ES"/>
        </w:rPr>
        <w:t>producción</w:t>
      </w:r>
      <w:r w:rsidR="007C307F" w:rsidRPr="001B5FC0">
        <w:rPr>
          <w:lang w:val="es-ES"/>
        </w:rPr>
        <w:t xml:space="preserve"> </w:t>
      </w:r>
      <w:r w:rsidRPr="001B5FC0">
        <w:rPr>
          <w:lang w:val="es-ES"/>
        </w:rPr>
        <w:t>a</w:t>
      </w:r>
      <w:r w:rsidR="007C307F" w:rsidRPr="001B5FC0">
        <w:rPr>
          <w:lang w:val="es-ES"/>
        </w:rPr>
        <w:t xml:space="preserve"> </w:t>
      </w:r>
      <w:r w:rsidRPr="001B5FC0">
        <w:rPr>
          <w:lang w:val="es-ES"/>
        </w:rPr>
        <w:t>desarrollo,</w:t>
      </w:r>
      <w:r w:rsidR="007C307F" w:rsidRPr="001B5FC0">
        <w:rPr>
          <w:lang w:val="es-ES"/>
        </w:rPr>
        <w:t xml:space="preserve"> </w:t>
      </w:r>
      <w:r w:rsidRPr="001B5FC0">
        <w:rPr>
          <w:lang w:val="es-ES"/>
        </w:rPr>
        <w:t>de</w:t>
      </w:r>
      <w:r w:rsidR="007C307F" w:rsidRPr="001B5FC0">
        <w:rPr>
          <w:lang w:val="es-ES"/>
        </w:rPr>
        <w:t xml:space="preserve"> </w:t>
      </w:r>
      <w:r w:rsidRPr="001B5FC0">
        <w:rPr>
          <w:lang w:val="es-ES"/>
        </w:rPr>
        <w:t>desarrollo</w:t>
      </w:r>
      <w:r w:rsidR="007C307F" w:rsidRPr="001B5FC0">
        <w:rPr>
          <w:lang w:val="es-ES"/>
        </w:rPr>
        <w:t xml:space="preserve"> </w:t>
      </w:r>
      <w:r w:rsidRPr="001B5FC0">
        <w:rPr>
          <w:lang w:val="es-ES"/>
        </w:rPr>
        <w:t>a</w:t>
      </w:r>
      <w:r w:rsidR="007C307F" w:rsidRPr="001B5FC0">
        <w:rPr>
          <w:lang w:val="es-ES"/>
        </w:rPr>
        <w:t xml:space="preserve"> </w:t>
      </w:r>
      <w:r w:rsidRPr="001B5FC0">
        <w:rPr>
          <w:lang w:val="es-ES"/>
        </w:rPr>
        <w:t>pruebas, generando</w:t>
      </w:r>
      <w:r w:rsidR="007C307F" w:rsidRPr="001B5FC0">
        <w:rPr>
          <w:lang w:val="es-ES"/>
        </w:rPr>
        <w:t xml:space="preserve"> </w:t>
      </w:r>
      <w:r w:rsidRPr="001B5FC0">
        <w:rPr>
          <w:lang w:val="es-ES"/>
        </w:rPr>
        <w:t>tareas</w:t>
      </w:r>
      <w:r w:rsidR="007C307F" w:rsidRPr="001B5FC0">
        <w:rPr>
          <w:lang w:val="es-ES"/>
        </w:rPr>
        <w:t xml:space="preserve"> </w:t>
      </w:r>
      <w:r w:rsidRPr="001B5FC0">
        <w:rPr>
          <w:lang w:val="es-ES"/>
        </w:rPr>
        <w:t>repetitivas</w:t>
      </w:r>
      <w:r w:rsidR="007C307F" w:rsidRPr="001B5FC0">
        <w:rPr>
          <w:lang w:val="es-ES"/>
        </w:rPr>
        <w:t xml:space="preserve"> </w:t>
      </w:r>
      <w:r w:rsidRPr="001B5FC0">
        <w:rPr>
          <w:lang w:val="es-ES"/>
        </w:rPr>
        <w:t>causando</w:t>
      </w:r>
      <w:r w:rsidR="007C307F" w:rsidRPr="001B5FC0">
        <w:rPr>
          <w:lang w:val="es-ES"/>
        </w:rPr>
        <w:t xml:space="preserve"> </w:t>
      </w:r>
      <w:r w:rsidRPr="001B5FC0">
        <w:rPr>
          <w:lang w:val="es-ES"/>
        </w:rPr>
        <w:t>un</w:t>
      </w:r>
      <w:r w:rsidR="007C307F" w:rsidRPr="001B5FC0">
        <w:rPr>
          <w:lang w:val="es-ES"/>
        </w:rPr>
        <w:t xml:space="preserve"> </w:t>
      </w:r>
      <w:r w:rsidRPr="001B5FC0">
        <w:rPr>
          <w:lang w:val="es-ES"/>
        </w:rPr>
        <w:t>gran</w:t>
      </w:r>
      <w:r w:rsidR="007C307F" w:rsidRPr="001B5FC0">
        <w:rPr>
          <w:lang w:val="es-ES"/>
        </w:rPr>
        <w:t xml:space="preserve"> </w:t>
      </w:r>
      <w:r w:rsidRPr="001B5FC0">
        <w:rPr>
          <w:lang w:val="es-ES"/>
        </w:rPr>
        <w:t>impacto</w:t>
      </w:r>
      <w:r w:rsidR="007C307F" w:rsidRPr="001B5FC0">
        <w:rPr>
          <w:lang w:val="es-ES"/>
        </w:rPr>
        <w:t xml:space="preserve"> </w:t>
      </w:r>
      <w:r w:rsidRPr="001B5FC0">
        <w:rPr>
          <w:lang w:val="es-ES"/>
        </w:rPr>
        <w:t>negativo</w:t>
      </w:r>
      <w:r w:rsidR="007C307F" w:rsidRPr="001B5FC0">
        <w:rPr>
          <w:lang w:val="es-ES"/>
        </w:rPr>
        <w:t xml:space="preserve"> </w:t>
      </w:r>
      <w:r w:rsidRPr="001B5FC0">
        <w:rPr>
          <w:lang w:val="es-ES"/>
        </w:rPr>
        <w:t>para</w:t>
      </w:r>
      <w:r w:rsidR="007C307F" w:rsidRPr="001B5FC0">
        <w:rPr>
          <w:lang w:val="es-ES"/>
        </w:rPr>
        <w:t xml:space="preserve"> </w:t>
      </w:r>
      <w:r w:rsidRPr="001B5FC0">
        <w:rPr>
          <w:lang w:val="es-ES"/>
        </w:rPr>
        <w:t>el</w:t>
      </w:r>
      <w:r w:rsidR="007C307F" w:rsidRPr="001B5FC0">
        <w:rPr>
          <w:lang w:val="es-ES"/>
        </w:rPr>
        <w:t xml:space="preserve"> </w:t>
      </w:r>
      <w:r w:rsidRPr="001B5FC0">
        <w:rPr>
          <w:lang w:val="es-ES"/>
        </w:rPr>
        <w:t>ordenamiento y avance</w:t>
      </w:r>
      <w:r w:rsidR="007C307F" w:rsidRPr="001B5FC0">
        <w:rPr>
          <w:lang w:val="es-ES"/>
        </w:rPr>
        <w:t xml:space="preserve"> </w:t>
      </w:r>
      <w:r w:rsidRPr="001B5FC0">
        <w:rPr>
          <w:lang w:val="es-ES"/>
        </w:rPr>
        <w:t>del proyecto.</w:t>
      </w:r>
    </w:p>
    <w:p w14:paraId="3C147A7D" w14:textId="77777777" w:rsidR="00012291" w:rsidRPr="001B5FC0" w:rsidRDefault="00012291" w:rsidP="00961B0F">
      <w:pPr>
        <w:pStyle w:val="Body"/>
        <w:jc w:val="both"/>
        <w:rPr>
          <w:lang w:val="es-ES"/>
        </w:rPr>
      </w:pPr>
    </w:p>
    <w:p w14:paraId="4FBAAE17" w14:textId="3B80AEFD" w:rsidR="004A569A" w:rsidRPr="00B24986" w:rsidRDefault="004A569A" w:rsidP="00961B0F">
      <w:pPr>
        <w:jc w:val="both"/>
      </w:pPr>
    </w:p>
    <w:p w14:paraId="3B79A255" w14:textId="77777777" w:rsidR="00A7554E" w:rsidRPr="001B5FC0" w:rsidRDefault="00A7554E" w:rsidP="00961B0F">
      <w:pPr>
        <w:jc w:val="both"/>
        <w:rPr>
          <w:rFonts w:ascii="Calibri" w:hAnsi="Calibri"/>
          <w:color w:val="000000"/>
          <w:u w:color="000000"/>
          <w14:textOutline w14:w="0" w14:cap="flat" w14:cmpd="sng" w14:algn="ctr">
            <w14:noFill/>
            <w14:prstDash w14:val="solid"/>
            <w14:bevel/>
          </w14:textOutline>
        </w:rPr>
      </w:pPr>
    </w:p>
    <w:p w14:paraId="25CD6489" w14:textId="77777777" w:rsidR="00785342" w:rsidRPr="001B5FC0" w:rsidRDefault="00785342" w:rsidP="00961B0F">
      <w:pPr>
        <w:jc w:val="both"/>
        <w:rPr>
          <w:rFonts w:ascii="Calibri" w:hAnsi="Calibri"/>
          <w:color w:val="000000"/>
          <w:u w:color="000000"/>
          <w14:textOutline w14:w="0" w14:cap="flat" w14:cmpd="sng" w14:algn="ctr">
            <w14:noFill/>
            <w14:prstDash w14:val="solid"/>
            <w14:bevel/>
          </w14:textOutline>
        </w:rPr>
      </w:pPr>
    </w:p>
    <w:p w14:paraId="1CB555D0" w14:textId="77777777" w:rsidR="00A7554E" w:rsidRPr="001B5FC0" w:rsidRDefault="00A7554E" w:rsidP="00961B0F">
      <w:pPr>
        <w:jc w:val="both"/>
        <w:rPr>
          <w:rFonts w:ascii="Calibri" w:hAnsi="Calibri"/>
          <w:color w:val="000000"/>
          <w:u w:color="000000"/>
          <w14:textOutline w14:w="0" w14:cap="flat" w14:cmpd="sng" w14:algn="ctr">
            <w14:noFill/>
            <w14:prstDash w14:val="solid"/>
            <w14:bevel/>
          </w14:textOutline>
        </w:rPr>
      </w:pPr>
    </w:p>
    <w:p w14:paraId="0B03C6A3" w14:textId="30311D58" w:rsidR="00A7554E" w:rsidRPr="001B5FC0" w:rsidRDefault="00A7554E" w:rsidP="001B5FC0">
      <w:pPr>
        <w:pStyle w:val="Ttulo1"/>
        <w:rPr>
          <w:u w:color="000000"/>
        </w:rPr>
      </w:pPr>
      <w:r w:rsidRPr="001B5FC0">
        <w:rPr>
          <w:u w:color="000000"/>
        </w:rPr>
        <w:lastRenderedPageBreak/>
        <w:t>OBJETIVOS</w:t>
      </w:r>
      <w:r w:rsidR="00A07C1D" w:rsidRPr="001B5FC0">
        <w:rPr>
          <w:u w:color="000000"/>
        </w:rPr>
        <w:t xml:space="preserve"> DEL PROYECTO</w:t>
      </w:r>
    </w:p>
    <w:p w14:paraId="15DB4A99" w14:textId="77777777" w:rsidR="0024387F" w:rsidRPr="001B5FC0" w:rsidRDefault="0024387F" w:rsidP="00961B0F">
      <w:pPr>
        <w:jc w:val="both"/>
        <w:rPr>
          <w:rFonts w:ascii="Calibri" w:hAnsi="Calibri"/>
          <w:color w:val="000000"/>
          <w:u w:color="000000"/>
          <w14:textOutline w14:w="0" w14:cap="flat" w14:cmpd="sng" w14:algn="ctr">
            <w14:noFill/>
            <w14:prstDash w14:val="solid"/>
            <w14:bevel/>
          </w14:textOutline>
        </w:rPr>
      </w:pPr>
    </w:p>
    <w:p w14:paraId="0BFE6BBD" w14:textId="77777777" w:rsidR="00A07C1D" w:rsidRPr="001B5FC0" w:rsidRDefault="00A07C1D" w:rsidP="00961B0F">
      <w:pPr>
        <w:jc w:val="both"/>
        <w:rPr>
          <w:rFonts w:ascii="Calibri" w:hAnsi="Calibri"/>
          <w:color w:val="000000"/>
          <w:u w:color="000000"/>
          <w14:textOutline w14:w="0" w14:cap="flat" w14:cmpd="sng" w14:algn="ctr">
            <w14:noFill/>
            <w14:prstDash w14:val="solid"/>
            <w14:bevel/>
          </w14:textOutline>
        </w:rPr>
      </w:pPr>
    </w:p>
    <w:p w14:paraId="24AF809D" w14:textId="713EFE26" w:rsidR="00A07C1D" w:rsidRPr="001B5FC0" w:rsidRDefault="00A07C1D" w:rsidP="001B5FC0">
      <w:pPr>
        <w:pStyle w:val="Ttulo2"/>
        <w:rPr>
          <w:u w:color="000000"/>
        </w:rPr>
      </w:pPr>
      <w:r w:rsidRPr="001B5FC0">
        <w:rPr>
          <w:u w:color="000000"/>
        </w:rPr>
        <w:t>OBJETIVO GENERAL</w:t>
      </w:r>
    </w:p>
    <w:p w14:paraId="4AF9BB8E" w14:textId="10316EE3" w:rsidR="00A07C1D" w:rsidRPr="001B5FC0" w:rsidRDefault="00A07C1D" w:rsidP="00961B0F">
      <w:pPr>
        <w:jc w:val="both"/>
        <w:rPr>
          <w:rFonts w:ascii="Calibri" w:hAnsi="Calibri"/>
          <w:color w:val="000000"/>
          <w:u w:color="000000"/>
          <w14:textOutline w14:w="0" w14:cap="flat" w14:cmpd="sng" w14:algn="ctr">
            <w14:noFill/>
            <w14:prstDash w14:val="solid"/>
            <w14:bevel/>
          </w14:textOutline>
        </w:rPr>
      </w:pPr>
    </w:p>
    <w:p w14:paraId="5377B6EE" w14:textId="77777777" w:rsidR="00137DB4" w:rsidRPr="00B24986" w:rsidRDefault="00137DB4" w:rsidP="00961B0F">
      <w:pPr>
        <w:jc w:val="both"/>
        <w:rPr>
          <w:ins w:id="16" w:author="Alexander Andrade Sanchez" w:date="2022-11-05T09:40:00Z"/>
          <w:rFonts w:ascii="Calibri" w:hAnsi="Calibri" w:cs="Arial Unicode MS"/>
          <w:color w:val="000000"/>
          <w:u w:color="000000"/>
          <w:lang w:eastAsia="es-MX"/>
          <w14:textOutline w14:w="0" w14:cap="flat" w14:cmpd="sng" w14:algn="ctr">
            <w14:noFill/>
            <w14:prstDash w14:val="solid"/>
            <w14:bevel/>
          </w14:textOutline>
        </w:rPr>
      </w:pPr>
    </w:p>
    <w:p w14:paraId="3F8037D5" w14:textId="731A53E8" w:rsidR="00753CF3" w:rsidRPr="001B5FC0" w:rsidRDefault="007C307F" w:rsidP="00961B0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libri" w:hAnsi="Calibri"/>
          <w:color w:val="000000"/>
          <w:u w:color="000000"/>
          <w14:textOutline w14:w="0" w14:cap="flat" w14:cmpd="sng" w14:algn="ctr">
            <w14:noFill/>
            <w14:prstDash w14:val="solid"/>
            <w14:bevel/>
          </w14:textOutline>
        </w:rPr>
      </w:pPr>
      <w:r w:rsidRPr="001B5FC0">
        <w:rPr>
          <w:rFonts w:ascii="Calibri" w:hAnsi="Calibri"/>
          <w:color w:val="000000"/>
          <w:u w:color="000000"/>
          <w14:textOutline w14:w="0" w14:cap="flat" w14:cmpd="sng" w14:algn="ctr">
            <w14:noFill/>
            <w14:prstDash w14:val="solid"/>
            <w14:bevel/>
          </w14:textOutline>
        </w:rPr>
        <w:t xml:space="preserve">Obtener información sobre el proceso de integración </w:t>
      </w:r>
      <w:r w:rsidR="00753CF3" w:rsidRPr="001B5FC0">
        <w:rPr>
          <w:rFonts w:ascii="Calibri" w:hAnsi="Calibri"/>
          <w:color w:val="000000"/>
          <w:u w:color="000000"/>
          <w14:textOutline w14:w="0" w14:cap="flat" w14:cmpd="sng" w14:algn="ctr">
            <w14:noFill/>
            <w14:prstDash w14:val="solid"/>
            <w14:bevel/>
          </w14:textOutline>
        </w:rPr>
        <w:t>continua</w:t>
      </w:r>
      <w:r w:rsidRPr="001B5FC0">
        <w:rPr>
          <w:rFonts w:ascii="Calibri" w:hAnsi="Calibri"/>
          <w:color w:val="000000"/>
          <w:u w:color="000000"/>
          <w14:textOutline w14:w="0" w14:cap="flat" w14:cmpd="sng" w14:algn="ctr">
            <w14:noFill/>
            <w14:prstDash w14:val="solid"/>
            <w14:bevel/>
          </w14:textOutline>
        </w:rPr>
        <w:t xml:space="preserve"> </w:t>
      </w:r>
      <w:r w:rsidR="00753CF3" w:rsidRPr="001B5FC0">
        <w:rPr>
          <w:rFonts w:ascii="Calibri" w:hAnsi="Calibri"/>
          <w:color w:val="000000"/>
          <w:u w:color="000000"/>
          <w14:textOutline w14:w="0" w14:cap="flat" w14:cmpd="sng" w14:algn="ctr">
            <w14:noFill/>
            <w14:prstDash w14:val="solid"/>
            <w14:bevel/>
          </w14:textOutline>
        </w:rPr>
        <w:t>para</w:t>
      </w:r>
      <w:r w:rsidRPr="001B5FC0">
        <w:rPr>
          <w:rFonts w:ascii="Calibri" w:hAnsi="Calibri"/>
          <w:color w:val="000000"/>
          <w:u w:color="000000"/>
          <w14:textOutline w14:w="0" w14:cap="flat" w14:cmpd="sng" w14:algn="ctr">
            <w14:noFill/>
            <w14:prstDash w14:val="solid"/>
            <w14:bevel/>
          </w14:textOutline>
        </w:rPr>
        <w:t xml:space="preserve"> </w:t>
      </w:r>
      <w:r w:rsidR="00753CF3" w:rsidRPr="001B5FC0">
        <w:rPr>
          <w:rFonts w:ascii="Calibri" w:hAnsi="Calibri"/>
          <w:color w:val="000000"/>
          <w:u w:color="000000"/>
          <w14:textOutline w14:w="0" w14:cap="flat" w14:cmpd="sng" w14:algn="ctr">
            <w14:noFill/>
            <w14:prstDash w14:val="solid"/>
            <w14:bevel/>
          </w14:textOutline>
        </w:rPr>
        <w:t>su</w:t>
      </w:r>
      <w:r w:rsidRPr="001B5FC0">
        <w:rPr>
          <w:rFonts w:ascii="Calibri" w:hAnsi="Calibri"/>
          <w:color w:val="000000"/>
          <w:u w:color="000000"/>
          <w14:textOutline w14:w="0" w14:cap="flat" w14:cmpd="sng" w14:algn="ctr">
            <w14:noFill/>
            <w14:prstDash w14:val="solid"/>
            <w14:bevel/>
          </w14:textOutline>
        </w:rPr>
        <w:t xml:space="preserve"> </w:t>
      </w:r>
      <w:r w:rsidR="00753CF3" w:rsidRPr="001B5FC0">
        <w:rPr>
          <w:rFonts w:ascii="Calibri" w:hAnsi="Calibri"/>
          <w:color w:val="000000"/>
          <w:u w:color="000000"/>
          <w14:textOutline w14:w="0" w14:cap="flat" w14:cmpd="sng" w14:algn="ctr">
            <w14:noFill/>
            <w14:prstDash w14:val="solid"/>
            <w14:bevel/>
          </w14:textOutline>
        </w:rPr>
        <w:t>posterior</w:t>
      </w:r>
      <w:r w:rsidRPr="001B5FC0">
        <w:rPr>
          <w:rFonts w:ascii="Calibri" w:hAnsi="Calibri"/>
          <w:color w:val="000000"/>
          <w:u w:color="000000"/>
          <w14:textOutline w14:w="0" w14:cap="flat" w14:cmpd="sng" w14:algn="ctr">
            <w14:noFill/>
            <w14:prstDash w14:val="solid"/>
            <w14:bevel/>
          </w14:textOutline>
        </w:rPr>
        <w:t xml:space="preserve"> </w:t>
      </w:r>
      <w:r w:rsidR="00753CF3" w:rsidRPr="001B5FC0">
        <w:rPr>
          <w:rFonts w:ascii="Calibri" w:hAnsi="Calibri"/>
          <w:color w:val="000000"/>
          <w:u w:color="000000"/>
          <w14:textOutline w14:w="0" w14:cap="flat" w14:cmpd="sng" w14:algn="ctr">
            <w14:noFill/>
            <w14:prstDash w14:val="solid"/>
            <w14:bevel/>
          </w14:textOutline>
        </w:rPr>
        <w:t>análisis</w:t>
      </w:r>
      <w:r w:rsidR="00327E85" w:rsidRPr="001B5FC0">
        <w:rPr>
          <w:rFonts w:ascii="Calibri" w:hAnsi="Calibri"/>
          <w:color w:val="000000"/>
          <w:u w:color="000000"/>
          <w14:textOutline w14:w="0" w14:cap="flat" w14:cmpd="sng" w14:algn="ctr">
            <w14:noFill/>
            <w14:prstDash w14:val="solid"/>
            <w14:bevel/>
          </w14:textOutline>
        </w:rPr>
        <w:t xml:space="preserve"> </w:t>
      </w:r>
      <w:r w:rsidR="00753CF3" w:rsidRPr="001B5FC0">
        <w:rPr>
          <w:rFonts w:ascii="Calibri" w:hAnsi="Calibri"/>
          <w:color w:val="000000"/>
          <w:u w:color="000000"/>
          <w14:textOutline w14:w="0" w14:cap="flat" w14:cmpd="sng" w14:algn="ctr">
            <w14:noFill/>
            <w14:prstDash w14:val="solid"/>
            <w14:bevel/>
          </w14:textOutline>
        </w:rPr>
        <w:t xml:space="preserve">e implementación </w:t>
      </w:r>
      <w:commentRangeStart w:id="17"/>
      <w:r w:rsidR="00753CF3" w:rsidRPr="001B5FC0">
        <w:rPr>
          <w:rFonts w:ascii="Calibri" w:hAnsi="Calibri"/>
          <w:color w:val="000000"/>
          <w:u w:color="000000"/>
          <w14:textOutline w14:w="0" w14:cap="flat" w14:cmpd="sng" w14:algn="ctr">
            <w14:noFill/>
            <w14:prstDash w14:val="solid"/>
            <w14:bevel/>
          </w14:textOutline>
        </w:rPr>
        <w:t>en las</w:t>
      </w:r>
      <w:r w:rsidR="00327E85" w:rsidRPr="001B5FC0">
        <w:rPr>
          <w:rFonts w:ascii="Calibri" w:hAnsi="Calibri"/>
          <w:color w:val="000000"/>
          <w:u w:color="000000"/>
          <w14:textOutline w14:w="0" w14:cap="flat" w14:cmpd="sng" w14:algn="ctr">
            <w14:noFill/>
            <w14:prstDash w14:val="solid"/>
            <w14:bevel/>
          </w14:textOutline>
        </w:rPr>
        <w:t xml:space="preserve"> </w:t>
      </w:r>
      <w:r w:rsidR="00753CF3" w:rsidRPr="001B5FC0">
        <w:rPr>
          <w:rFonts w:ascii="Calibri" w:hAnsi="Calibri"/>
          <w:color w:val="000000"/>
          <w:u w:color="000000"/>
          <w14:textOutline w14:w="0" w14:cap="flat" w14:cmpd="sng" w14:algn="ctr">
            <w14:noFill/>
            <w14:prstDash w14:val="solid"/>
            <w14:bevel/>
          </w14:textOutline>
        </w:rPr>
        <w:t>empresas de desarrollo de software</w:t>
      </w:r>
      <w:commentRangeEnd w:id="17"/>
      <w:r w:rsidR="004824FC">
        <w:rPr>
          <w:rStyle w:val="Refdecomentario"/>
        </w:rPr>
        <w:commentReference w:id="17"/>
      </w:r>
      <w:r w:rsidR="00753CF3" w:rsidRPr="001B5FC0">
        <w:rPr>
          <w:rFonts w:ascii="Calibri" w:hAnsi="Calibri"/>
          <w:color w:val="000000"/>
          <w:u w:color="000000"/>
          <w14:textOutline w14:w="0" w14:cap="flat" w14:cmpd="sng" w14:algn="ctr">
            <w14:noFill/>
            <w14:prstDash w14:val="solid"/>
            <w14:bevel/>
          </w14:textOutline>
        </w:rPr>
        <w:t>, asegurando la calidad en el ciclo de vida del desarrollo de software.</w:t>
      </w:r>
    </w:p>
    <w:p w14:paraId="2EA32195" w14:textId="77777777" w:rsidR="00753CF3" w:rsidRPr="001B5FC0" w:rsidRDefault="00753CF3" w:rsidP="00961B0F">
      <w:pPr>
        <w:jc w:val="both"/>
        <w:rPr>
          <w:rFonts w:ascii="Calibri" w:hAnsi="Calibri"/>
          <w:color w:val="000000"/>
          <w:u w:color="000000"/>
          <w14:textOutline w14:w="0" w14:cap="flat" w14:cmpd="sng" w14:algn="ctr">
            <w14:noFill/>
            <w14:prstDash w14:val="solid"/>
            <w14:bevel/>
          </w14:textOutline>
        </w:rPr>
      </w:pPr>
    </w:p>
    <w:p w14:paraId="5C303CBB" w14:textId="77777777" w:rsidR="00753CF3" w:rsidRPr="001B5FC0" w:rsidRDefault="00753CF3" w:rsidP="00961B0F">
      <w:pPr>
        <w:jc w:val="both"/>
        <w:rPr>
          <w:rFonts w:ascii="Calibri" w:hAnsi="Calibri"/>
          <w:color w:val="000000"/>
          <w:u w:color="000000"/>
          <w14:textOutline w14:w="0" w14:cap="flat" w14:cmpd="sng" w14:algn="ctr">
            <w14:noFill/>
            <w14:prstDash w14:val="solid"/>
            <w14:bevel/>
          </w14:textOutline>
        </w:rPr>
      </w:pPr>
    </w:p>
    <w:p w14:paraId="05A6719D" w14:textId="77777777" w:rsidR="00A07C1D" w:rsidRPr="009D2E2B" w:rsidRDefault="00A07C1D" w:rsidP="00961B0F">
      <w:pPr>
        <w:jc w:val="both"/>
        <w:rPr>
          <w:del w:id="18" w:author="Alexander Andrade Sanchez" w:date="2022-11-05T09:40:00Z"/>
          <w:rFonts w:ascii="Calibri" w:hAnsi="Calibri" w:cs="Arial Unicode MS"/>
          <w:color w:val="000000"/>
          <w:u w:color="000000"/>
          <w:lang w:val="es-ES_tradnl" w:eastAsia="es-MX"/>
          <w14:textOutline w14:w="0" w14:cap="flat" w14:cmpd="sng" w14:algn="ctr">
            <w14:noFill/>
            <w14:prstDash w14:val="solid"/>
            <w14:bevel/>
          </w14:textOutline>
        </w:rPr>
      </w:pPr>
      <w:del w:id="19" w:author="Alexander Andrade Sanchez" w:date="2022-11-05T09:40:00Z">
        <w:r w:rsidRPr="009D2E2B">
          <w:rPr>
            <w:rFonts w:ascii="Calibri" w:hAnsi="Calibri" w:cs="Arial Unicode MS"/>
            <w:color w:val="000000"/>
            <w:u w:color="000000"/>
            <w:lang w:val="es-ES_tradnl" w:eastAsia="es-MX"/>
            <w14:textOutline w14:w="0" w14:cap="flat" w14:cmpd="sng" w14:algn="ctr">
              <w14:noFill/>
              <w14:prstDash w14:val="solid"/>
              <w14:bevel/>
            </w14:textOutline>
          </w:rPr>
          <w:delText>OBJETIVO ESPECIFICO</w:delText>
        </w:r>
      </w:del>
    </w:p>
    <w:p w14:paraId="217F21AC" w14:textId="03603BCB" w:rsidR="00A07C1D" w:rsidRPr="00B24986" w:rsidRDefault="00CE65D7" w:rsidP="00CE65D7">
      <w:pPr>
        <w:pStyle w:val="Ttulo2"/>
        <w:rPr>
          <w:u w:color="000000"/>
          <w:lang w:eastAsia="es-MX"/>
        </w:rPr>
      </w:pPr>
      <w:r w:rsidRPr="00B24986">
        <w:rPr>
          <w:u w:color="000000"/>
          <w:lang w:eastAsia="es-MX"/>
        </w:rPr>
        <w:t>OBJETIVO</w:t>
      </w:r>
      <w:r>
        <w:rPr>
          <w:u w:color="000000"/>
          <w:lang w:eastAsia="es-MX"/>
        </w:rPr>
        <w:t>S</w:t>
      </w:r>
      <w:r w:rsidRPr="00B24986">
        <w:rPr>
          <w:u w:color="000000"/>
          <w:lang w:eastAsia="es-MX"/>
        </w:rPr>
        <w:t xml:space="preserve"> ESPECÍFICO</w:t>
      </w:r>
      <w:r>
        <w:rPr>
          <w:u w:color="000000"/>
          <w:lang w:eastAsia="es-MX"/>
        </w:rPr>
        <w:t>S</w:t>
      </w:r>
    </w:p>
    <w:p w14:paraId="1AEC9795" w14:textId="32B1B8B4" w:rsidR="00A07C1D" w:rsidRDefault="00A07C1D" w:rsidP="00961B0F">
      <w:pPr>
        <w:jc w:val="both"/>
        <w:rPr>
          <w:rFonts w:ascii="Calibri" w:hAnsi="Calibri" w:cs="Arial Unicode MS"/>
          <w:color w:val="000000"/>
          <w:u w:color="000000"/>
          <w:lang w:eastAsia="es-MX"/>
          <w14:textOutline w14:w="0" w14:cap="flat" w14:cmpd="sng" w14:algn="ctr">
            <w14:noFill/>
            <w14:prstDash w14:val="solid"/>
            <w14:bevel/>
          </w14:textOutline>
        </w:rPr>
      </w:pPr>
    </w:p>
    <w:p w14:paraId="6707AEF9" w14:textId="77777777" w:rsidR="00137DB4" w:rsidRDefault="00137DB4" w:rsidP="00961B0F">
      <w:pPr>
        <w:jc w:val="both"/>
        <w:rPr>
          <w:rFonts w:ascii="Calibri" w:hAnsi="Calibri" w:cs="Arial Unicode MS"/>
          <w:color w:val="000000"/>
          <w:u w:color="000000"/>
          <w:lang w:eastAsia="es-MX"/>
          <w14:textOutline w14:w="0" w14:cap="flat" w14:cmpd="sng" w14:algn="ctr">
            <w14:noFill/>
            <w14:prstDash w14:val="solid"/>
            <w14:bevel/>
          </w14:textOutline>
        </w:rPr>
      </w:pPr>
    </w:p>
    <w:p w14:paraId="19A1B96C" w14:textId="5CFFAE3C" w:rsidR="00CE65D7" w:rsidRDefault="00CE65D7" w:rsidP="00961B0F">
      <w:pPr>
        <w:jc w:val="both"/>
        <w:rPr>
          <w:rFonts w:ascii="Calibri" w:hAnsi="Calibri" w:cs="Arial Unicode MS"/>
          <w:color w:val="000000"/>
          <w:u w:color="000000"/>
          <w:lang w:eastAsia="es-MX"/>
          <w14:textOutline w14:w="0" w14:cap="flat" w14:cmpd="sng" w14:algn="ctr">
            <w14:noFill/>
            <w14:prstDash w14:val="solid"/>
            <w14:bevel/>
          </w14:textOutline>
        </w:rPr>
      </w:pPr>
      <w:r>
        <w:rPr>
          <w:rFonts w:ascii="Calibri" w:hAnsi="Calibri" w:cs="Arial Unicode MS"/>
          <w:color w:val="000000"/>
          <w:u w:color="000000"/>
          <w:lang w:eastAsia="es-MX"/>
          <w14:textOutline w14:w="0" w14:cap="flat" w14:cmpd="sng" w14:algn="ctr">
            <w14:noFill/>
            <w14:prstDash w14:val="solid"/>
            <w14:bevel/>
          </w14:textOutline>
        </w:rPr>
        <w:t>Para lograr el objetivo general, se han planteado los siguientes objetivos específicos:</w:t>
      </w:r>
    </w:p>
    <w:p w14:paraId="4C3A01D9" w14:textId="77777777" w:rsidR="00CE65D7" w:rsidRPr="001B5FC0" w:rsidRDefault="00CE65D7" w:rsidP="00961B0F">
      <w:pPr>
        <w:jc w:val="both"/>
        <w:rPr>
          <w:rFonts w:ascii="Calibri" w:hAnsi="Calibri"/>
          <w:color w:val="000000"/>
          <w:u w:color="000000"/>
          <w14:textOutline w14:w="0" w14:cap="flat" w14:cmpd="sng" w14:algn="ctr">
            <w14:noFill/>
            <w14:prstDash w14:val="solid"/>
            <w14:bevel/>
          </w14:textOutline>
        </w:rPr>
      </w:pPr>
    </w:p>
    <w:p w14:paraId="2B097E8D" w14:textId="6BE333E1" w:rsidR="00BA1C50" w:rsidRPr="001B5FC0" w:rsidRDefault="00BA1C50" w:rsidP="00961B0F">
      <w:pPr>
        <w:pStyle w:val="Prrafodelist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libri" w:hAnsi="Calibri"/>
          <w:color w:val="000000"/>
          <w:u w:color="000000"/>
          <w14:textOutline w14:w="0" w14:cap="flat" w14:cmpd="sng" w14:algn="ctr">
            <w14:noFill/>
            <w14:prstDash w14:val="solid"/>
            <w14:bevel/>
          </w14:textOutline>
        </w:rPr>
      </w:pPr>
      <w:r w:rsidRPr="001B5FC0">
        <w:rPr>
          <w:rFonts w:ascii="Calibri" w:hAnsi="Calibri"/>
          <w:color w:val="000000"/>
          <w:u w:color="000000"/>
          <w14:textOutline w14:w="0" w14:cap="flat" w14:cmpd="sng" w14:algn="ctr">
            <w14:noFill/>
            <w14:prstDash w14:val="solid"/>
            <w14:bevel/>
          </w14:textOutline>
        </w:rPr>
        <w:t>Obtener información acerca de la integración continua.</w:t>
      </w:r>
    </w:p>
    <w:p w14:paraId="4DA27159" w14:textId="25BF804C" w:rsidR="00BA1C50" w:rsidRPr="001B5FC0" w:rsidRDefault="00BA1C50" w:rsidP="00961B0F">
      <w:pPr>
        <w:pStyle w:val="Prrafodelist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libri" w:hAnsi="Calibri"/>
          <w:color w:val="000000"/>
          <w:u w:color="000000"/>
          <w14:textOutline w14:w="0" w14:cap="flat" w14:cmpd="sng" w14:algn="ctr">
            <w14:noFill/>
            <w14:prstDash w14:val="solid"/>
            <w14:bevel/>
          </w14:textOutline>
        </w:rPr>
      </w:pPr>
      <w:r w:rsidRPr="001B5FC0">
        <w:rPr>
          <w:rFonts w:ascii="Calibri" w:hAnsi="Calibri"/>
          <w:color w:val="000000"/>
          <w:u w:color="000000"/>
          <w14:textOutline w14:w="0" w14:cap="flat" w14:cmpd="sng" w14:algn="ctr">
            <w14:noFill/>
            <w14:prstDash w14:val="solid"/>
            <w14:bevel/>
          </w14:textOutline>
        </w:rPr>
        <w:t>Realizar el análisis de las herramientas existentes para la implementación de</w:t>
      </w:r>
      <w:r w:rsidR="00C277C1" w:rsidRPr="001B5FC0">
        <w:rPr>
          <w:rFonts w:ascii="Calibri" w:hAnsi="Calibri"/>
          <w:color w:val="000000"/>
          <w:u w:color="000000"/>
          <w14:textOutline w14:w="0" w14:cap="flat" w14:cmpd="sng" w14:algn="ctr">
            <w14:noFill/>
            <w14:prstDash w14:val="solid"/>
            <w14:bevel/>
          </w14:textOutline>
        </w:rPr>
        <w:t xml:space="preserve"> </w:t>
      </w:r>
      <w:r w:rsidRPr="001B5FC0">
        <w:rPr>
          <w:rFonts w:ascii="Calibri" w:hAnsi="Calibri"/>
          <w:color w:val="000000"/>
          <w:u w:color="000000"/>
          <w14:textOutline w14:w="0" w14:cap="flat" w14:cmpd="sng" w14:algn="ctr">
            <w14:noFill/>
            <w14:prstDash w14:val="solid"/>
            <w14:bevel/>
          </w14:textOutline>
        </w:rPr>
        <w:t>dicho proceso en el área de desarrollo de la</w:t>
      </w:r>
      <w:r w:rsidR="00C277C1" w:rsidRPr="001B5FC0">
        <w:rPr>
          <w:rFonts w:ascii="Calibri" w:hAnsi="Calibri"/>
          <w:color w:val="000000"/>
          <w:u w:color="000000"/>
          <w14:textOutline w14:w="0" w14:cap="flat" w14:cmpd="sng" w14:algn="ctr">
            <w14:noFill/>
            <w14:prstDash w14:val="solid"/>
            <w14:bevel/>
          </w14:textOutline>
        </w:rPr>
        <w:t xml:space="preserve"> </w:t>
      </w:r>
      <w:r w:rsidRPr="001B5FC0">
        <w:rPr>
          <w:rFonts w:ascii="Calibri" w:hAnsi="Calibri"/>
          <w:color w:val="000000"/>
          <w:u w:color="000000"/>
          <w14:textOutline w14:w="0" w14:cap="flat" w14:cmpd="sng" w14:algn="ctr">
            <w14:noFill/>
            <w14:prstDash w14:val="solid"/>
            <w14:bevel/>
          </w14:textOutline>
        </w:rPr>
        <w:t>compañía.</w:t>
      </w:r>
    </w:p>
    <w:p w14:paraId="4C10CA40" w14:textId="296E1459" w:rsidR="00BA1C50" w:rsidRPr="001B5FC0" w:rsidRDefault="007C307F" w:rsidP="00961B0F">
      <w:pPr>
        <w:pStyle w:val="Prrafodelist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libri" w:hAnsi="Calibri"/>
          <w:color w:val="000000"/>
          <w:u w:color="000000"/>
          <w14:textOutline w14:w="0" w14:cap="flat" w14:cmpd="sng" w14:algn="ctr">
            <w14:noFill/>
            <w14:prstDash w14:val="solid"/>
            <w14:bevel/>
          </w14:textOutline>
        </w:rPr>
      </w:pPr>
      <w:r w:rsidRPr="001B5FC0">
        <w:rPr>
          <w:rFonts w:ascii="Calibri" w:hAnsi="Calibri"/>
          <w:color w:val="000000"/>
          <w:u w:color="000000"/>
          <w14:textOutline w14:w="0" w14:cap="flat" w14:cmpd="sng" w14:algn="ctr">
            <w14:noFill/>
            <w14:prstDash w14:val="solid"/>
            <w14:bevel/>
          </w14:textOutline>
        </w:rPr>
        <w:t xml:space="preserve">Describir el caso estudio que se obtuvo </w:t>
      </w:r>
      <w:r w:rsidR="00BA1C50" w:rsidRPr="001B5FC0">
        <w:rPr>
          <w:rFonts w:ascii="Calibri" w:hAnsi="Calibri"/>
          <w:color w:val="000000"/>
          <w:u w:color="000000"/>
          <w14:textOutline w14:w="0" w14:cap="flat" w14:cmpd="sng" w14:algn="ctr">
            <w14:noFill/>
            <w14:prstDash w14:val="solid"/>
            <w14:bevel/>
          </w14:textOutline>
        </w:rPr>
        <w:t>como</w:t>
      </w:r>
      <w:r w:rsidRPr="001B5FC0">
        <w:rPr>
          <w:rFonts w:ascii="Calibri" w:hAnsi="Calibri"/>
          <w:color w:val="000000"/>
          <w:u w:color="000000"/>
          <w14:textOutline w14:w="0" w14:cap="flat" w14:cmpd="sng" w14:algn="ctr">
            <w14:noFill/>
            <w14:prstDash w14:val="solid"/>
            <w14:bevel/>
          </w14:textOutline>
        </w:rPr>
        <w:t xml:space="preserve"> </w:t>
      </w:r>
      <w:r w:rsidR="00BA1C50" w:rsidRPr="001B5FC0">
        <w:rPr>
          <w:rFonts w:ascii="Calibri" w:hAnsi="Calibri"/>
          <w:color w:val="000000"/>
          <w:u w:color="000000"/>
          <w14:textOutline w14:w="0" w14:cap="flat" w14:cmpd="sng" w14:algn="ctr">
            <w14:noFill/>
            <w14:prstDash w14:val="solid"/>
            <w14:bevel/>
          </w14:textOutline>
        </w:rPr>
        <w:t>resultado</w:t>
      </w:r>
      <w:r w:rsidRPr="001B5FC0">
        <w:rPr>
          <w:rFonts w:ascii="Calibri" w:hAnsi="Calibri"/>
          <w:color w:val="000000"/>
          <w:u w:color="000000"/>
          <w14:textOutline w14:w="0" w14:cap="flat" w14:cmpd="sng" w14:algn="ctr">
            <w14:noFill/>
            <w14:prstDash w14:val="solid"/>
            <w14:bevel/>
          </w14:textOutline>
        </w:rPr>
        <w:t xml:space="preserve"> </w:t>
      </w:r>
      <w:r w:rsidR="00BA1C50" w:rsidRPr="001B5FC0">
        <w:rPr>
          <w:rFonts w:ascii="Calibri" w:hAnsi="Calibri"/>
          <w:color w:val="000000"/>
          <w:u w:color="000000"/>
          <w14:textOutline w14:w="0" w14:cap="flat" w14:cmpd="sng" w14:algn="ctr">
            <w14:noFill/>
            <w14:prstDash w14:val="solid"/>
            <w14:bevel/>
          </w14:textOutline>
        </w:rPr>
        <w:t>en</w:t>
      </w:r>
      <w:r w:rsidRPr="001B5FC0">
        <w:rPr>
          <w:rFonts w:ascii="Calibri" w:hAnsi="Calibri"/>
          <w:color w:val="000000"/>
          <w:u w:color="000000"/>
          <w14:textOutline w14:w="0" w14:cap="flat" w14:cmpd="sng" w14:algn="ctr">
            <w14:noFill/>
            <w14:prstDash w14:val="solid"/>
            <w14:bevel/>
          </w14:textOutline>
        </w:rPr>
        <w:t xml:space="preserve"> </w:t>
      </w:r>
      <w:r w:rsidR="00BA1C50" w:rsidRPr="001B5FC0">
        <w:rPr>
          <w:rFonts w:ascii="Calibri" w:hAnsi="Calibri"/>
          <w:color w:val="000000"/>
          <w:u w:color="000000"/>
          <w14:textOutline w14:w="0" w14:cap="flat" w14:cmpd="sng" w14:algn="ctr">
            <w14:noFill/>
            <w14:prstDash w14:val="solid"/>
            <w14:bevel/>
          </w14:textOutline>
        </w:rPr>
        <w:t>la</w:t>
      </w:r>
      <w:r w:rsidRPr="001B5FC0">
        <w:rPr>
          <w:rFonts w:ascii="Calibri" w:hAnsi="Calibri"/>
          <w:color w:val="000000"/>
          <w:u w:color="000000"/>
          <w14:textOutline w14:w="0" w14:cap="flat" w14:cmpd="sng" w14:algn="ctr">
            <w14:noFill/>
            <w14:prstDash w14:val="solid"/>
            <w14:bevel/>
          </w14:textOutline>
        </w:rPr>
        <w:t xml:space="preserve"> </w:t>
      </w:r>
      <w:r w:rsidR="00BA1C50" w:rsidRPr="001B5FC0">
        <w:rPr>
          <w:rFonts w:ascii="Calibri" w:hAnsi="Calibri"/>
          <w:color w:val="000000"/>
          <w:u w:color="000000"/>
          <w14:textOutline w14:w="0" w14:cap="flat" w14:cmpd="sng" w14:algn="ctr">
            <w14:noFill/>
            <w14:prstDash w14:val="solid"/>
            <w14:bevel/>
          </w14:textOutline>
        </w:rPr>
        <w:t>aplicación</w:t>
      </w:r>
      <w:r w:rsidRPr="001B5FC0">
        <w:rPr>
          <w:rFonts w:ascii="Calibri" w:hAnsi="Calibri"/>
          <w:color w:val="000000"/>
          <w:u w:color="000000"/>
          <w14:textOutline w14:w="0" w14:cap="flat" w14:cmpd="sng" w14:algn="ctr">
            <w14:noFill/>
            <w14:prstDash w14:val="solid"/>
            <w14:bevel/>
          </w14:textOutline>
        </w:rPr>
        <w:t xml:space="preserve"> </w:t>
      </w:r>
      <w:r w:rsidR="00BA1C50" w:rsidRPr="001B5FC0">
        <w:rPr>
          <w:rFonts w:ascii="Calibri" w:hAnsi="Calibri"/>
          <w:color w:val="000000"/>
          <w:u w:color="000000"/>
          <w14:textOutline w14:w="0" w14:cap="flat" w14:cmpd="sng" w14:algn="ctr">
            <w14:noFill/>
            <w14:prstDash w14:val="solid"/>
            <w14:bevel/>
          </w14:textOutline>
        </w:rPr>
        <w:t>de integración continua.</w:t>
      </w:r>
    </w:p>
    <w:p w14:paraId="3B2BE479" w14:textId="77777777" w:rsidR="00BA1C50" w:rsidRPr="001B5FC0" w:rsidRDefault="00BA1C50" w:rsidP="00BA1C5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olor w:val="000000"/>
          <w:u w:color="000000"/>
          <w14:textOutline w14:w="0" w14:cap="flat" w14:cmpd="sng" w14:algn="ctr">
            <w14:noFill/>
            <w14:prstDash w14:val="solid"/>
            <w14:bevel/>
          </w14:textOutline>
        </w:rPr>
      </w:pPr>
    </w:p>
    <w:p w14:paraId="7286E964" w14:textId="77777777" w:rsidR="00CD3877" w:rsidRPr="001B5FC0" w:rsidRDefault="00CD3877" w:rsidP="004609D9">
      <w:pPr>
        <w:rPr>
          <w:rFonts w:ascii="Calibri" w:hAnsi="Calibri"/>
          <w:color w:val="000000"/>
          <w:u w:color="000000"/>
          <w14:textOutline w14:w="0" w14:cap="flat" w14:cmpd="sng" w14:algn="ctr">
            <w14:noFill/>
            <w14:prstDash w14:val="solid"/>
            <w14:bevel/>
          </w14:textOutline>
        </w:rPr>
      </w:pPr>
    </w:p>
    <w:p w14:paraId="364A9809" w14:textId="32F344AA" w:rsidR="00CD3877" w:rsidRPr="001B5FC0" w:rsidRDefault="00CD3877" w:rsidP="001B5FC0">
      <w:pPr>
        <w:pStyle w:val="Ttulo2"/>
        <w:rPr>
          <w:u w:color="000000"/>
        </w:rPr>
      </w:pPr>
      <w:r w:rsidRPr="001B5FC0">
        <w:rPr>
          <w:u w:color="000000"/>
        </w:rPr>
        <w:t>ALCANCE</w:t>
      </w:r>
    </w:p>
    <w:p w14:paraId="4E587480" w14:textId="2CD081A4" w:rsidR="00BB7F77" w:rsidRPr="001B5FC0" w:rsidRDefault="00BB7F77" w:rsidP="00BB7F77">
      <w:pPr>
        <w:rPr>
          <w:rFonts w:ascii="Calibri" w:hAnsi="Calibri"/>
          <w:color w:val="000000"/>
          <w:u w:color="000000"/>
          <w14:textOutline w14:w="0" w14:cap="flat" w14:cmpd="sng" w14:algn="ctr">
            <w14:noFill/>
            <w14:prstDash w14:val="solid"/>
            <w14:bevel/>
          </w14:textOutline>
        </w:rPr>
      </w:pPr>
    </w:p>
    <w:p w14:paraId="560A3BBB" w14:textId="77777777" w:rsidR="00137DB4" w:rsidRPr="00B24986" w:rsidRDefault="00137DB4" w:rsidP="00BB7F77">
      <w:pPr>
        <w:rPr>
          <w:ins w:id="20" w:author="Alexander Andrade Sanchez" w:date="2022-11-05T09:40:00Z"/>
          <w:rFonts w:ascii="Calibri" w:hAnsi="Calibri" w:cs="Arial Unicode MS"/>
          <w:color w:val="000000"/>
          <w:u w:color="000000"/>
          <w:lang w:eastAsia="es-MX"/>
          <w14:textOutline w14:w="0" w14:cap="flat" w14:cmpd="sng" w14:algn="ctr">
            <w14:noFill/>
            <w14:prstDash w14:val="solid"/>
            <w14:bevel/>
          </w14:textOutline>
        </w:rPr>
      </w:pPr>
    </w:p>
    <w:p w14:paraId="619052B0" w14:textId="52C64D17" w:rsidR="006B192D" w:rsidRPr="001B5FC0" w:rsidRDefault="00BB7F77" w:rsidP="001B5FC0">
      <w:pPr>
        <w:jc w:val="both"/>
        <w:rPr>
          <w:rFonts w:ascii="Calibri" w:hAnsi="Calibri"/>
          <w:color w:val="000000"/>
          <w:u w:color="000000"/>
          <w14:textOutline w14:w="0" w14:cap="flat" w14:cmpd="sng" w14:algn="ctr">
            <w14:noFill/>
            <w14:prstDash w14:val="solid"/>
            <w14:bevel/>
          </w14:textOutline>
        </w:rPr>
      </w:pPr>
      <w:r w:rsidRPr="001B5FC0">
        <w:rPr>
          <w:rFonts w:ascii="Calibri" w:hAnsi="Calibri"/>
          <w:color w:val="000000"/>
          <w:u w:color="000000"/>
          <w14:textOutline w14:w="0" w14:cap="flat" w14:cmpd="sng" w14:algn="ctr">
            <w14:noFill/>
            <w14:prstDash w14:val="solid"/>
            <w14:bevel/>
          </w14:textOutline>
        </w:rPr>
        <w:t xml:space="preserve">El alcance del presente trabajo de grado, que </w:t>
      </w:r>
      <w:r w:rsidR="008C00E3" w:rsidRPr="001B5FC0">
        <w:rPr>
          <w:rFonts w:ascii="Calibri" w:hAnsi="Calibri"/>
          <w:color w:val="000000"/>
          <w:u w:color="000000"/>
          <w14:textOutline w14:w="0" w14:cap="flat" w14:cmpd="sng" w14:algn="ctr">
            <w14:noFill/>
            <w14:prstDash w14:val="solid"/>
            <w14:bevel/>
          </w14:textOutline>
        </w:rPr>
        <w:t xml:space="preserve">se encuentra </w:t>
      </w:r>
      <w:r w:rsidR="00EB4BEB" w:rsidRPr="001B5FC0">
        <w:rPr>
          <w:rFonts w:ascii="Calibri" w:hAnsi="Calibri"/>
          <w:color w:val="000000"/>
          <w:u w:color="000000"/>
          <w14:textOutline w14:w="0" w14:cap="flat" w14:cmpd="sng" w14:algn="ctr">
            <w14:noFill/>
            <w14:prstDash w14:val="solid"/>
            <w14:bevel/>
          </w14:textOutline>
        </w:rPr>
        <w:t>acotado por</w:t>
      </w:r>
      <w:r w:rsidRPr="001B5FC0">
        <w:rPr>
          <w:rFonts w:ascii="Calibri" w:hAnsi="Calibri"/>
          <w:color w:val="000000"/>
          <w:u w:color="000000"/>
          <w14:textOutline w14:w="0" w14:cap="flat" w14:cmpd="sng" w14:algn="ctr">
            <w14:noFill/>
            <w14:prstDash w14:val="solid"/>
            <w14:bevel/>
          </w14:textOutline>
        </w:rPr>
        <w:t xml:space="preserve"> los OBJETIVOS DEL PROYECTO, </w:t>
      </w:r>
      <w:r w:rsidR="00EB4BEB" w:rsidRPr="001B5FC0">
        <w:rPr>
          <w:rFonts w:ascii="Calibri" w:hAnsi="Calibri"/>
          <w:color w:val="000000"/>
          <w:u w:color="000000"/>
          <w14:textOutline w14:w="0" w14:cap="flat" w14:cmpd="sng" w14:algn="ctr">
            <w14:noFill/>
            <w14:prstDash w14:val="solid"/>
            <w14:bevel/>
          </w14:textOutline>
        </w:rPr>
        <w:t xml:space="preserve">obtener información sobre el proceso de integración continua para </w:t>
      </w:r>
      <w:r w:rsidR="005D19F6" w:rsidRPr="001B5FC0">
        <w:rPr>
          <w:rFonts w:ascii="Calibri" w:hAnsi="Calibri"/>
          <w:color w:val="000000"/>
          <w:u w:color="000000"/>
          <w14:textOutline w14:w="0" w14:cap="flat" w14:cmpd="sng" w14:algn="ctr">
            <w14:noFill/>
            <w14:prstDash w14:val="solid"/>
            <w14:bevel/>
          </w14:textOutline>
        </w:rPr>
        <w:t>su posterior análisis</w:t>
      </w:r>
      <w:r w:rsidR="00C46147" w:rsidRPr="001B5FC0">
        <w:rPr>
          <w:rFonts w:ascii="Calibri" w:hAnsi="Calibri"/>
          <w:color w:val="000000"/>
          <w:u w:color="000000"/>
          <w14:textOutline w14:w="0" w14:cap="flat" w14:cmpd="sng" w14:algn="ctr">
            <w14:noFill/>
            <w14:prstDash w14:val="solid"/>
            <w14:bevel/>
          </w14:textOutline>
        </w:rPr>
        <w:t xml:space="preserve"> e implementación en las empresas de desarrollo de software, asegurando la calidad en el ciclo de vida del desarrollo de </w:t>
      </w:r>
      <w:commentRangeStart w:id="21"/>
      <w:r w:rsidR="00C46147" w:rsidRPr="001B5FC0">
        <w:rPr>
          <w:rFonts w:ascii="Calibri" w:hAnsi="Calibri"/>
          <w:color w:val="000000"/>
          <w:u w:color="000000"/>
          <w14:textOutline w14:w="0" w14:cap="flat" w14:cmpd="sng" w14:algn="ctr">
            <w14:noFill/>
            <w14:prstDash w14:val="solid"/>
            <w14:bevel/>
          </w14:textOutline>
        </w:rPr>
        <w:t>software</w:t>
      </w:r>
      <w:commentRangeEnd w:id="21"/>
      <w:r w:rsidR="004824FC">
        <w:rPr>
          <w:rStyle w:val="Refdecomentario"/>
        </w:rPr>
        <w:commentReference w:id="21"/>
      </w:r>
      <w:r w:rsidR="00C46147" w:rsidRPr="001B5FC0">
        <w:rPr>
          <w:rFonts w:ascii="Calibri" w:hAnsi="Calibri"/>
          <w:color w:val="000000"/>
          <w:u w:color="000000"/>
          <w14:textOutline w14:w="0" w14:cap="flat" w14:cmpd="sng" w14:algn="ctr">
            <w14:noFill/>
            <w14:prstDash w14:val="solid"/>
            <w14:bevel/>
          </w14:textOutline>
        </w:rPr>
        <w:t>.</w:t>
      </w:r>
    </w:p>
    <w:p w14:paraId="21054C18" w14:textId="77777777" w:rsidR="006B192D" w:rsidRPr="00B24986" w:rsidRDefault="006B192D" w:rsidP="004609D9"/>
    <w:p w14:paraId="6935ADAC" w14:textId="77777777" w:rsidR="006B192D" w:rsidRPr="00B24986" w:rsidRDefault="006B192D" w:rsidP="004609D9"/>
    <w:p w14:paraId="0850F6AF" w14:textId="7F0F5359" w:rsidR="004824FC" w:rsidRDefault="004824FC">
      <w:pPr>
        <w:pBdr>
          <w:top w:val="none" w:sz="0" w:space="0" w:color="auto"/>
          <w:left w:val="none" w:sz="0" w:space="0" w:color="auto"/>
          <w:bottom w:val="none" w:sz="0" w:space="0" w:color="auto"/>
          <w:right w:val="none" w:sz="0" w:space="0" w:color="auto"/>
          <w:between w:val="none" w:sz="0" w:space="0" w:color="auto"/>
          <w:bar w:val="none" w:sz="0" w:color="auto"/>
        </w:pBdr>
        <w:rPr>
          <w:ins w:id="22" w:author="Alexander Andrade Sanchez" w:date="2022-11-05T09:40:00Z"/>
        </w:rPr>
      </w:pPr>
      <w:ins w:id="23" w:author="Alexander Andrade Sanchez" w:date="2022-11-05T09:40:00Z">
        <w:r>
          <w:br w:type="page"/>
        </w:r>
      </w:ins>
    </w:p>
    <w:p w14:paraId="1D7B0E46" w14:textId="621FEF8D" w:rsidR="007729F5" w:rsidRPr="00B24986" w:rsidDel="00C36DFD" w:rsidRDefault="00CE65D7" w:rsidP="00CE65D7">
      <w:pPr>
        <w:pStyle w:val="Ttulo1"/>
        <w:rPr>
          <w:ins w:id="24" w:author="Alexander Andrade Sanchez" w:date="2022-11-05T09:40:00Z"/>
          <w:del w:id="25" w:author="Andres Felipe Burbano Castillo" w:date="2022-11-13T11:19:00Z"/>
          <w:u w:color="000000"/>
          <w:lang w:eastAsia="es-MX"/>
        </w:rPr>
      </w:pPr>
      <w:ins w:id="26" w:author="Alexander Andrade Sanchez" w:date="2022-11-05T09:40:00Z">
        <w:del w:id="27" w:author="Andres Felipe Burbano Castillo" w:date="2022-11-13T11:19:00Z">
          <w:r w:rsidRPr="00B24986" w:rsidDel="00C36DFD">
            <w:rPr>
              <w:u w:color="000000"/>
              <w:lang w:eastAsia="es-MX"/>
            </w:rPr>
            <w:lastRenderedPageBreak/>
            <w:delText>REFERENCIAS</w:delText>
          </w:r>
        </w:del>
      </w:ins>
    </w:p>
    <w:p w14:paraId="071002D5" w14:textId="61A255E4" w:rsidR="007729F5" w:rsidDel="00CB4191" w:rsidRDefault="007729F5" w:rsidP="00CB4191">
      <w:pPr>
        <w:rPr>
          <w:del w:id="28" w:author="Andres Felipe Burbano Castillo" w:date="2022-11-13T11:17:00Z"/>
          <w:rFonts w:ascii="Calibri" w:hAnsi="Calibri"/>
          <w:color w:val="000000"/>
          <w:u w:color="000000"/>
          <w14:textOutline w14:w="0" w14:cap="flat" w14:cmpd="sng" w14:algn="ctr">
            <w14:noFill/>
            <w14:prstDash w14:val="solid"/>
            <w14:bevel/>
          </w14:textOutline>
        </w:rPr>
      </w:pPr>
    </w:p>
    <w:p w14:paraId="37E853CE" w14:textId="77777777" w:rsidR="00CB4191" w:rsidRDefault="00CB4191" w:rsidP="004609D9">
      <w:pPr>
        <w:rPr>
          <w:ins w:id="29" w:author="Andres Felipe Burbano Castillo" w:date="2022-11-13T11:17:00Z"/>
          <w:rFonts w:ascii="Calibri" w:hAnsi="Calibri"/>
          <w:color w:val="000000"/>
          <w:u w:color="000000"/>
          <w14:textOutline w14:w="0" w14:cap="flat" w14:cmpd="sng" w14:algn="ctr">
            <w14:noFill/>
            <w14:prstDash w14:val="solid"/>
            <w14:bevel/>
          </w14:textOutline>
        </w:rPr>
      </w:pPr>
    </w:p>
    <w:customXmlInsRangeStart w:id="30" w:author="Andres Felipe Burbano Castillo" w:date="2022-11-13T11:19:00Z"/>
    <w:sdt>
      <w:sdtPr>
        <w:id w:val="1315144989"/>
        <w:docPartObj>
          <w:docPartGallery w:val="Bibliographies"/>
          <w:docPartUnique/>
        </w:docPartObj>
      </w:sdtPr>
      <w:sdtEndPr>
        <w:rPr>
          <w:rFonts w:ascii="Times New Roman" w:eastAsia="Arial Unicode MS" w:hAnsi="Times New Roman" w:cs="Times New Roman"/>
          <w:color w:val="auto"/>
          <w:sz w:val="24"/>
          <w:szCs w:val="24"/>
        </w:rPr>
      </w:sdtEndPr>
      <w:sdtContent>
        <w:customXmlInsRangeEnd w:id="30"/>
        <w:p w14:paraId="5D132707" w14:textId="2CA092F1" w:rsidR="00C36DFD" w:rsidRDefault="00C36DFD">
          <w:pPr>
            <w:pStyle w:val="Ttulo1"/>
            <w:rPr>
              <w:ins w:id="31" w:author="Andres Felipe Burbano Castillo" w:date="2022-11-13T11:19:00Z"/>
            </w:rPr>
          </w:pPr>
          <w:ins w:id="32" w:author="Andres Felipe Burbano Castillo" w:date="2022-11-13T11:19:00Z">
            <w:r>
              <w:t>Bibliografía</w:t>
            </w:r>
          </w:ins>
        </w:p>
        <w:customXmlInsRangeStart w:id="33" w:author="Andres Felipe Burbano Castillo" w:date="2022-11-13T11:19:00Z"/>
        <w:sdt>
          <w:sdtPr>
            <w:id w:val="111145805"/>
            <w:bibliography/>
          </w:sdtPr>
          <w:sdtContent>
            <w:customXmlInsRangeEnd w:id="33"/>
            <w:p w14:paraId="14744D62" w14:textId="77777777" w:rsidR="00C36DFD" w:rsidRDefault="00C36DFD" w:rsidP="00C36DFD">
              <w:pPr>
                <w:pStyle w:val="Bibliografa"/>
                <w:ind w:left="720" w:hanging="720"/>
                <w:rPr>
                  <w:noProof/>
                </w:rPr>
              </w:pPr>
              <w:ins w:id="34" w:author="Andres Felipe Burbano Castillo" w:date="2022-11-13T11:19:00Z">
                <w:r>
                  <w:fldChar w:fldCharType="begin"/>
                </w:r>
                <w:r>
                  <w:instrText>BIBLIOGRAPHY</w:instrText>
                </w:r>
                <w:r>
                  <w:fldChar w:fldCharType="separate"/>
                </w:r>
              </w:ins>
              <w:r>
                <w:rPr>
                  <w:noProof/>
                </w:rPr>
                <w:t xml:space="preserve">Fowler, M. (1 de marzo de 2016). </w:t>
              </w:r>
              <w:r>
                <w:rPr>
                  <w:i/>
                  <w:iCs/>
                  <w:noProof/>
                </w:rPr>
                <w:t>martinfowler</w:t>
              </w:r>
              <w:r>
                <w:rPr>
                  <w:noProof/>
                </w:rPr>
                <w:t>. Obtenido de martinfowler: https://martinfowler.com/articles/continuousIntegration.html</w:t>
              </w:r>
            </w:p>
            <w:p w14:paraId="2BC5E751" w14:textId="520764DA" w:rsidR="00137DB4" w:rsidRPr="00C36DFD" w:rsidDel="00CB4191" w:rsidRDefault="00C36DFD" w:rsidP="00CB4191">
              <w:pPr>
                <w:rPr>
                  <w:del w:id="35" w:author="Andres Felipe Burbano Castillo" w:date="2022-11-13T11:17:00Z"/>
                  <w:rPrChange w:id="36" w:author="Andres Felipe Burbano Castillo" w:date="2022-11-13T11:19:00Z">
                    <w:rPr>
                      <w:del w:id="37" w:author="Andres Felipe Burbano Castillo" w:date="2022-11-13T11:17:00Z"/>
                      <w:u w:color="000000"/>
                    </w:rPr>
                  </w:rPrChange>
                </w:rPr>
                <w:pPrChange w:id="38" w:author="Andres Felipe Burbano Castillo" w:date="2022-11-13T11:17:00Z">
                  <w:pPr/>
                </w:pPrChange>
              </w:pPr>
              <w:ins w:id="39" w:author="Andres Felipe Burbano Castillo" w:date="2022-11-13T11:19:00Z">
                <w:r>
                  <w:rPr>
                    <w:b/>
                    <w:bCs/>
                    <w:noProof/>
                  </w:rPr>
                  <w:fldChar w:fldCharType="end"/>
                </w:r>
              </w:ins>
            </w:p>
            <w:customXmlInsRangeStart w:id="40" w:author="Andres Felipe Burbano Castillo" w:date="2022-11-13T11:19:00Z"/>
          </w:sdtContent>
        </w:sdt>
        <w:customXmlInsRangeEnd w:id="40"/>
        <w:customXmlInsRangeStart w:id="41" w:author="Andres Felipe Burbano Castillo" w:date="2022-11-13T11:19:00Z"/>
      </w:sdtContent>
    </w:sdt>
    <w:customXmlInsRangeEnd w:id="41"/>
    <w:p w14:paraId="2EC3E5F5" w14:textId="79EACF58" w:rsidR="008873A5" w:rsidRPr="001B5FC0" w:rsidDel="007F67CE" w:rsidRDefault="008873A5" w:rsidP="00CB4191">
      <w:pPr>
        <w:rPr>
          <w:del w:id="42" w:author="Andres Felipe Burbano Castillo" w:date="2022-11-13T11:08:00Z"/>
          <w:u w:color="000000"/>
        </w:rPr>
        <w:pPrChange w:id="43" w:author="Andres Felipe Burbano Castillo" w:date="2022-11-13T11:17:00Z">
          <w:pPr>
            <w:pStyle w:val="Prrafodelista"/>
            <w:numPr>
              <w:numId w:val="1"/>
            </w:numPr>
            <w:ind w:hanging="360"/>
          </w:pPr>
        </w:pPrChange>
      </w:pPr>
      <w:del w:id="44" w:author="Andres Felipe Burbano Castillo" w:date="2022-11-13T11:17:00Z">
        <w:r w:rsidRPr="001B5FC0" w:rsidDel="00CB4191">
          <w:rPr>
            <w:u w:color="000000"/>
          </w:rPr>
          <w:delText>Continuous Integration por Martin Fowler,</w:delText>
        </w:r>
        <w:r w:rsidR="00700160" w:rsidRPr="001B5FC0" w:rsidDel="00CB4191">
          <w:rPr>
            <w:u w:color="000000"/>
          </w:rPr>
          <w:delText xml:space="preserve"> https://martinfowler.com/articles/continuousIntegration.html</w:delText>
        </w:r>
      </w:del>
    </w:p>
    <w:p w14:paraId="772A37F8" w14:textId="5E5D4722" w:rsidR="007729F5" w:rsidRPr="00CB4191" w:rsidDel="007F67CE" w:rsidRDefault="007729F5" w:rsidP="00CB4191">
      <w:pPr>
        <w:rPr>
          <w:del w:id="45" w:author="Andres Felipe Burbano Castillo" w:date="2022-11-13T11:08:00Z"/>
          <w:u w:color="000000"/>
        </w:rPr>
        <w:pPrChange w:id="46" w:author="Andres Felipe Burbano Castillo" w:date="2022-11-13T11:17:00Z">
          <w:pPr>
            <w:pStyle w:val="Prrafodelista"/>
          </w:pPr>
        </w:pPrChange>
      </w:pPr>
    </w:p>
    <w:p w14:paraId="0C4B3FC2" w14:textId="06A0DD61" w:rsidR="00CD3877" w:rsidRPr="001B5FC0" w:rsidDel="007F67CE" w:rsidRDefault="00CD3877" w:rsidP="00CB4191">
      <w:pPr>
        <w:rPr>
          <w:del w:id="47" w:author="Andres Felipe Burbano Castillo" w:date="2022-11-13T11:08:00Z"/>
          <w:u w:color="000000"/>
        </w:rPr>
        <w:pPrChange w:id="48" w:author="Andres Felipe Burbano Castillo" w:date="2022-11-13T11:17:00Z">
          <w:pPr>
            <w:pStyle w:val="Prrafodelista"/>
          </w:pPr>
        </w:pPrChange>
      </w:pPr>
    </w:p>
    <w:p w14:paraId="62DFE28D" w14:textId="645992E6" w:rsidR="00CD3877" w:rsidRPr="001B5FC0" w:rsidDel="007F67CE" w:rsidRDefault="00CD3877" w:rsidP="00CB4191">
      <w:pPr>
        <w:rPr>
          <w:del w:id="49" w:author="Andres Felipe Burbano Castillo" w:date="2022-11-13T11:08:00Z"/>
          <w:u w:color="000000"/>
        </w:rPr>
        <w:pPrChange w:id="50" w:author="Andres Felipe Burbano Castillo" w:date="2022-11-13T11:17:00Z">
          <w:pPr>
            <w:pStyle w:val="Prrafodelista"/>
          </w:pPr>
        </w:pPrChange>
      </w:pPr>
    </w:p>
    <w:p w14:paraId="1EB66F83" w14:textId="77777777" w:rsidR="00242422" w:rsidRPr="00B24986" w:rsidRDefault="00242422" w:rsidP="00CB4191">
      <w:pPr>
        <w:pPrChange w:id="51" w:author="Andres Felipe Burbano Castillo" w:date="2022-11-13T11:17:00Z">
          <w:pPr>
            <w:pStyle w:val="Prrafodelista"/>
          </w:pPr>
        </w:pPrChange>
      </w:pPr>
    </w:p>
    <w:sectPr w:rsidR="00242422" w:rsidRPr="00B24986">
      <w:headerReference w:type="default" r:id="rId12"/>
      <w:footerReference w:type="default" r:id="rId13"/>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Andrade Sanchez" w:date="2022-11-05T09:30:00Z" w:initials="AAS">
    <w:p w14:paraId="5710F27A" w14:textId="18226215" w:rsidR="00EE7C4A" w:rsidRDefault="00EE7C4A">
      <w:pPr>
        <w:pStyle w:val="Textocomentario"/>
      </w:pPr>
      <w:r>
        <w:rPr>
          <w:rStyle w:val="Refdecomentario"/>
        </w:rPr>
        <w:annotationRef/>
      </w:r>
      <w:r>
        <w:t>Yo quitaría esta palabra para no distraer, pues aporta poco</w:t>
      </w:r>
    </w:p>
  </w:comment>
  <w:comment w:id="10" w:author="Alexander Andrade Sanchez" w:date="2022-11-05T09:20:00Z" w:initials="AAS">
    <w:p w14:paraId="2C0BB54C" w14:textId="698FE7F5" w:rsidR="00CE65D7" w:rsidRDefault="00CE65D7">
      <w:pPr>
        <w:pStyle w:val="Textocomentario"/>
      </w:pPr>
      <w:r>
        <w:rPr>
          <w:rStyle w:val="Refdecomentario"/>
        </w:rPr>
        <w:annotationRef/>
      </w:r>
      <w:r>
        <w:t xml:space="preserve">Utilizar la herramienta de bibliografía de Word, en este video de dos minutos enseñan como </w:t>
      </w:r>
      <w:hyperlink r:id="rId1" w:history="1">
        <w:r w:rsidRPr="00CE65D7">
          <w:rPr>
            <w:rFonts w:ascii="AppleSystemUIFont" w:eastAsiaTheme="minorHAnsi" w:hAnsi="AppleSystemUIFont" w:cs="AppleSystemUIFont"/>
            <w:color w:val="DCA10D"/>
            <w:sz w:val="26"/>
            <w:szCs w:val="26"/>
            <w:bdr w:val="none" w:sz="0" w:space="0" w:color="auto"/>
          </w:rPr>
          <w:t>https://www.youtube.com/watch?v=4i0HSD63p-8</w:t>
        </w:r>
      </w:hyperlink>
    </w:p>
  </w:comment>
  <w:comment w:id="12" w:author="Alexander Andrade Sanchez" w:date="2022-11-05T09:31:00Z" w:initials="AAS">
    <w:p w14:paraId="1F29CC72" w14:textId="0E27A264" w:rsidR="00EE7C4A" w:rsidRDefault="00EE7C4A">
      <w:pPr>
        <w:pStyle w:val="Textocomentario"/>
      </w:pPr>
      <w:r>
        <w:rPr>
          <w:rStyle w:val="Refdecomentario"/>
        </w:rPr>
        <w:annotationRef/>
      </w:r>
      <w:r>
        <w:t>Redactar mejor</w:t>
      </w:r>
    </w:p>
  </w:comment>
  <w:comment w:id="14" w:author="Alexander Andrade Sanchez" w:date="2022-11-05T09:32:00Z" w:initials="AAS">
    <w:p w14:paraId="1717B56D" w14:textId="1BADDCA2" w:rsidR="004824FC" w:rsidRDefault="004824FC">
      <w:pPr>
        <w:pStyle w:val="Textocomentario"/>
      </w:pPr>
      <w:r>
        <w:rPr>
          <w:rStyle w:val="Refdecomentario"/>
        </w:rPr>
        <w:annotationRef/>
      </w:r>
      <w:r>
        <w:t>Ya te toca fortalecer las referencias. Este tipo de afirmaciones lo hacen a uno pensar “interesante ¿Dónde hicieron esos estudios, como los hicieron?” Por eso pararé de leer aquí, pues con las referencias o si no las encuentras, este texto cambiaría radicalmente. Pasaré a leer los objetivos.</w:t>
      </w:r>
    </w:p>
  </w:comment>
  <w:comment w:id="17" w:author="Alexander Andrade Sanchez" w:date="2022-11-05T09:36:00Z" w:initials="AAS">
    <w:p w14:paraId="2EC9E145" w14:textId="57C8FF10" w:rsidR="004824FC" w:rsidRDefault="004824FC">
      <w:pPr>
        <w:pStyle w:val="Textocomentario"/>
      </w:pPr>
      <w:r>
        <w:rPr>
          <w:rStyle w:val="Refdecomentario"/>
        </w:rPr>
        <w:annotationRef/>
      </w:r>
      <w:r>
        <w:t>¿Las empresas de sof</w:t>
      </w:r>
      <w:r w:rsidR="001B5FC0">
        <w:t>t</w:t>
      </w:r>
      <w:r>
        <w:t>ware de Cali, de Valle, de Colombia o del mundo?</w:t>
      </w:r>
    </w:p>
    <w:p w14:paraId="75C91ACC" w14:textId="46091C0F" w:rsidR="004824FC" w:rsidRDefault="004824FC">
      <w:pPr>
        <w:pStyle w:val="Textocomentario"/>
      </w:pPr>
      <w:r>
        <w:t>Paro de leer aquí, pues las otras partes del texto dependen de esta respuesta.</w:t>
      </w:r>
    </w:p>
  </w:comment>
  <w:comment w:id="21" w:author="Alexander Andrade Sanchez" w:date="2022-11-05T09:37:00Z" w:initials="AAS">
    <w:p w14:paraId="751B9B08" w14:textId="77777777" w:rsidR="00137DB4" w:rsidRDefault="004824FC">
      <w:pPr>
        <w:pStyle w:val="Textocomentario"/>
      </w:pPr>
      <w:r>
        <w:rPr>
          <w:rStyle w:val="Refdecomentario"/>
        </w:rPr>
        <w:annotationRef/>
      </w:r>
      <w:r w:rsidR="00137DB4">
        <w:t>Consejos:</w:t>
      </w:r>
    </w:p>
    <w:p w14:paraId="0229B1E5" w14:textId="77777777" w:rsidR="00137DB4" w:rsidRDefault="00137DB4">
      <w:pPr>
        <w:pStyle w:val="Textocomentario"/>
      </w:pPr>
    </w:p>
    <w:p w14:paraId="7D2816B8" w14:textId="77777777" w:rsidR="004824FC" w:rsidRDefault="004824FC">
      <w:pPr>
        <w:pStyle w:val="Textocomentario"/>
      </w:pPr>
      <w:r>
        <w:t xml:space="preserve">Con </w:t>
      </w:r>
      <w:r>
        <w:t>CMD+ENTER insertas un salto de página</w:t>
      </w:r>
    </w:p>
    <w:p w14:paraId="0191E5DD" w14:textId="77777777" w:rsidR="00137DB4" w:rsidRDefault="00137DB4">
      <w:pPr>
        <w:pStyle w:val="Textocomentario"/>
      </w:pPr>
      <w:r>
        <w:t>Busca ya la plantilla de trabajos de la universidad y pásalo allí.</w:t>
      </w:r>
    </w:p>
    <w:p w14:paraId="5F3BA0F0" w14:textId="6E88C66E" w:rsidR="00137DB4" w:rsidRDefault="00137DB4">
      <w:pPr>
        <w:pStyle w:val="Textocomentario"/>
      </w:pPr>
      <w:r>
        <w:t>Escoge una norma (como la APA) y empieza ya a utilizarla.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0F27A" w15:done="1"/>
  <w15:commentEx w15:paraId="2C0BB54C" w15:done="0"/>
  <w15:commentEx w15:paraId="1F29CC72" w15:done="0"/>
  <w15:commentEx w15:paraId="1717B56D" w15:done="0"/>
  <w15:commentEx w15:paraId="75C91ACC" w15:done="0"/>
  <w15:commentEx w15:paraId="5F3BA0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ABC2" w16cex:dateUtc="2022-11-05T14:30:00Z"/>
  <w16cex:commentExtensible w16cex:durableId="2710A959" w16cex:dateUtc="2022-11-05T14:20:00Z"/>
  <w16cex:commentExtensible w16cex:durableId="2710ABFA" w16cex:dateUtc="2022-11-05T14:31:00Z"/>
  <w16cex:commentExtensible w16cex:durableId="2710AC23" w16cex:dateUtc="2022-11-05T14:32:00Z"/>
  <w16cex:commentExtensible w16cex:durableId="2710AD07" w16cex:dateUtc="2022-11-05T14:36:00Z"/>
  <w16cex:commentExtensible w16cex:durableId="2710AD67" w16cex:dateUtc="2022-11-05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0F27A" w16cid:durableId="2710ABC2"/>
  <w16cid:commentId w16cid:paraId="2C0BB54C" w16cid:durableId="2710A959"/>
  <w16cid:commentId w16cid:paraId="1F29CC72" w16cid:durableId="2710ABFA"/>
  <w16cid:commentId w16cid:paraId="1717B56D" w16cid:durableId="2710AC23"/>
  <w16cid:commentId w16cid:paraId="75C91ACC" w16cid:durableId="2710AD07"/>
  <w16cid:commentId w16cid:paraId="5F3BA0F0" w16cid:durableId="2710AD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F9CE" w14:textId="77777777" w:rsidR="00C71743" w:rsidRDefault="00C71743" w:rsidP="003C3ED5">
      <w:r>
        <w:separator/>
      </w:r>
    </w:p>
  </w:endnote>
  <w:endnote w:type="continuationSeparator" w:id="0">
    <w:p w14:paraId="4D834C66" w14:textId="77777777" w:rsidR="00C71743" w:rsidRDefault="00C71743" w:rsidP="003C3ED5">
      <w:r>
        <w:continuationSeparator/>
      </w:r>
    </w:p>
  </w:endnote>
  <w:endnote w:type="continuationNotice" w:id="1">
    <w:p w14:paraId="1F36396B" w14:textId="77777777" w:rsidR="00C71743" w:rsidRDefault="00C71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8191" w14:textId="77777777" w:rsidR="0079656B" w:rsidRDefault="000000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AB6C" w14:textId="77777777" w:rsidR="00C71743" w:rsidRDefault="00C71743" w:rsidP="003C3ED5">
      <w:r>
        <w:separator/>
      </w:r>
    </w:p>
  </w:footnote>
  <w:footnote w:type="continuationSeparator" w:id="0">
    <w:p w14:paraId="645D8CA4" w14:textId="77777777" w:rsidR="00C71743" w:rsidRDefault="00C71743" w:rsidP="003C3ED5">
      <w:r>
        <w:continuationSeparator/>
      </w:r>
    </w:p>
  </w:footnote>
  <w:footnote w:type="continuationNotice" w:id="1">
    <w:p w14:paraId="58FA10CC" w14:textId="77777777" w:rsidR="00C71743" w:rsidRDefault="00C71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DCE2" w14:textId="77777777" w:rsidR="0079656B"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60E9F"/>
    <w:multiLevelType w:val="hybridMultilevel"/>
    <w:tmpl w:val="F88A7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5331FC8"/>
    <w:multiLevelType w:val="hybridMultilevel"/>
    <w:tmpl w:val="52E44E58"/>
    <w:lvl w:ilvl="0" w:tplc="B0E26D8E">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0399378">
    <w:abstractNumId w:val="0"/>
  </w:num>
  <w:num w:numId="2" w16cid:durableId="562473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Andrade Sanchez">
    <w15:presenceInfo w15:providerId="AD" w15:userId="S::alexandradesan@javerianacali.edu.co::2c55cdab-875b-4a8d-8d06-0ed6f1324ce9"/>
  </w15:person>
  <w15:person w15:author="Andres Felipe Burbano Castillo">
    <w15:presenceInfo w15:providerId="Windows Live" w15:userId="ca62f0131879b2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ES_tradnl" w:vendorID="64" w:dllVersion="0" w:nlCheck="1" w:checkStyle="0"/>
  <w:activeWritingStyle w:appName="MSWord" w:lang="es-ES" w:vendorID="64" w:dllVersion="0" w:nlCheck="1" w:checkStyle="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9B"/>
    <w:rsid w:val="00011D3C"/>
    <w:rsid w:val="00012291"/>
    <w:rsid w:val="0003107A"/>
    <w:rsid w:val="00056519"/>
    <w:rsid w:val="000632AF"/>
    <w:rsid w:val="00065B54"/>
    <w:rsid w:val="0007797F"/>
    <w:rsid w:val="00096A24"/>
    <w:rsid w:val="000A06D5"/>
    <w:rsid w:val="000A5E90"/>
    <w:rsid w:val="000A5F4B"/>
    <w:rsid w:val="000A7116"/>
    <w:rsid w:val="000B270E"/>
    <w:rsid w:val="000D180B"/>
    <w:rsid w:val="000D43A5"/>
    <w:rsid w:val="000F04D2"/>
    <w:rsid w:val="001012B2"/>
    <w:rsid w:val="001120D6"/>
    <w:rsid w:val="00125067"/>
    <w:rsid w:val="00137DB4"/>
    <w:rsid w:val="001465BD"/>
    <w:rsid w:val="00154659"/>
    <w:rsid w:val="001A5808"/>
    <w:rsid w:val="001B2292"/>
    <w:rsid w:val="001B5FC0"/>
    <w:rsid w:val="001C1649"/>
    <w:rsid w:val="001C1BB6"/>
    <w:rsid w:val="001D4302"/>
    <w:rsid w:val="001D4C58"/>
    <w:rsid w:val="001E1DDC"/>
    <w:rsid w:val="001F6DC9"/>
    <w:rsid w:val="002238E9"/>
    <w:rsid w:val="00231EFA"/>
    <w:rsid w:val="00242422"/>
    <w:rsid w:val="0024387F"/>
    <w:rsid w:val="0025674C"/>
    <w:rsid w:val="002916E7"/>
    <w:rsid w:val="00294F8C"/>
    <w:rsid w:val="0029749B"/>
    <w:rsid w:val="002B1E07"/>
    <w:rsid w:val="002B25B4"/>
    <w:rsid w:val="002B30D4"/>
    <w:rsid w:val="002E05A2"/>
    <w:rsid w:val="002E2299"/>
    <w:rsid w:val="002E44B0"/>
    <w:rsid w:val="002F080F"/>
    <w:rsid w:val="00312B20"/>
    <w:rsid w:val="003212DD"/>
    <w:rsid w:val="00327E85"/>
    <w:rsid w:val="00356B6F"/>
    <w:rsid w:val="00357E56"/>
    <w:rsid w:val="003A3526"/>
    <w:rsid w:val="003B48ED"/>
    <w:rsid w:val="003B6B17"/>
    <w:rsid w:val="003C28DA"/>
    <w:rsid w:val="003C3ED5"/>
    <w:rsid w:val="00403195"/>
    <w:rsid w:val="00403776"/>
    <w:rsid w:val="004073AF"/>
    <w:rsid w:val="00420FFF"/>
    <w:rsid w:val="00431528"/>
    <w:rsid w:val="00454F2A"/>
    <w:rsid w:val="004609D9"/>
    <w:rsid w:val="00473040"/>
    <w:rsid w:val="004824FC"/>
    <w:rsid w:val="004A35F5"/>
    <w:rsid w:val="004A569A"/>
    <w:rsid w:val="004D3DC4"/>
    <w:rsid w:val="004F5EA7"/>
    <w:rsid w:val="00501E08"/>
    <w:rsid w:val="0052065A"/>
    <w:rsid w:val="00520A43"/>
    <w:rsid w:val="005248D4"/>
    <w:rsid w:val="00541542"/>
    <w:rsid w:val="00553F1E"/>
    <w:rsid w:val="00555C92"/>
    <w:rsid w:val="005838C9"/>
    <w:rsid w:val="0058452C"/>
    <w:rsid w:val="005847F3"/>
    <w:rsid w:val="0058609C"/>
    <w:rsid w:val="00586DB6"/>
    <w:rsid w:val="00590319"/>
    <w:rsid w:val="005A3C02"/>
    <w:rsid w:val="005A6006"/>
    <w:rsid w:val="005C4F51"/>
    <w:rsid w:val="005D19F6"/>
    <w:rsid w:val="005D2EA3"/>
    <w:rsid w:val="005E0905"/>
    <w:rsid w:val="005E7A8A"/>
    <w:rsid w:val="00600C06"/>
    <w:rsid w:val="006058A1"/>
    <w:rsid w:val="00622313"/>
    <w:rsid w:val="00624348"/>
    <w:rsid w:val="006259FB"/>
    <w:rsid w:val="00650A5B"/>
    <w:rsid w:val="006629AE"/>
    <w:rsid w:val="0066300D"/>
    <w:rsid w:val="0066685D"/>
    <w:rsid w:val="0068053C"/>
    <w:rsid w:val="00686ADF"/>
    <w:rsid w:val="00691E32"/>
    <w:rsid w:val="006B192D"/>
    <w:rsid w:val="006C204D"/>
    <w:rsid w:val="006C339B"/>
    <w:rsid w:val="006C3AF8"/>
    <w:rsid w:val="006D0A04"/>
    <w:rsid w:val="006F4CF0"/>
    <w:rsid w:val="00700160"/>
    <w:rsid w:val="0070196E"/>
    <w:rsid w:val="007028DE"/>
    <w:rsid w:val="007419A9"/>
    <w:rsid w:val="007420C8"/>
    <w:rsid w:val="00751ECE"/>
    <w:rsid w:val="00752BA1"/>
    <w:rsid w:val="00753CF3"/>
    <w:rsid w:val="00756893"/>
    <w:rsid w:val="00757972"/>
    <w:rsid w:val="007729F5"/>
    <w:rsid w:val="00785342"/>
    <w:rsid w:val="007A020B"/>
    <w:rsid w:val="007A219D"/>
    <w:rsid w:val="007A3AD4"/>
    <w:rsid w:val="007C0E90"/>
    <w:rsid w:val="007C1278"/>
    <w:rsid w:val="007C307F"/>
    <w:rsid w:val="007F2444"/>
    <w:rsid w:val="007F67CE"/>
    <w:rsid w:val="0080785B"/>
    <w:rsid w:val="00810272"/>
    <w:rsid w:val="00831ECE"/>
    <w:rsid w:val="00851293"/>
    <w:rsid w:val="00856969"/>
    <w:rsid w:val="00865F57"/>
    <w:rsid w:val="00867D6E"/>
    <w:rsid w:val="008873A5"/>
    <w:rsid w:val="008C00E3"/>
    <w:rsid w:val="008D0EFF"/>
    <w:rsid w:val="008E45E4"/>
    <w:rsid w:val="00927F89"/>
    <w:rsid w:val="00931DDF"/>
    <w:rsid w:val="009541F7"/>
    <w:rsid w:val="00961B0F"/>
    <w:rsid w:val="009668B1"/>
    <w:rsid w:val="00975398"/>
    <w:rsid w:val="0097654D"/>
    <w:rsid w:val="00976D92"/>
    <w:rsid w:val="00981691"/>
    <w:rsid w:val="00984E54"/>
    <w:rsid w:val="009871DC"/>
    <w:rsid w:val="009B55D2"/>
    <w:rsid w:val="009C3EB6"/>
    <w:rsid w:val="009D2E2B"/>
    <w:rsid w:val="009D36E9"/>
    <w:rsid w:val="009D4053"/>
    <w:rsid w:val="00A01A2F"/>
    <w:rsid w:val="00A01E69"/>
    <w:rsid w:val="00A07C1D"/>
    <w:rsid w:val="00A147A2"/>
    <w:rsid w:val="00A16D93"/>
    <w:rsid w:val="00A26479"/>
    <w:rsid w:val="00A3620E"/>
    <w:rsid w:val="00A41D38"/>
    <w:rsid w:val="00A460F0"/>
    <w:rsid w:val="00A56C1B"/>
    <w:rsid w:val="00A579BB"/>
    <w:rsid w:val="00A7554E"/>
    <w:rsid w:val="00A80D09"/>
    <w:rsid w:val="00A842C6"/>
    <w:rsid w:val="00AA0631"/>
    <w:rsid w:val="00AA3334"/>
    <w:rsid w:val="00AB69B5"/>
    <w:rsid w:val="00AC4DD6"/>
    <w:rsid w:val="00AE5E07"/>
    <w:rsid w:val="00AF5259"/>
    <w:rsid w:val="00B0308D"/>
    <w:rsid w:val="00B07577"/>
    <w:rsid w:val="00B20BF1"/>
    <w:rsid w:val="00B2154A"/>
    <w:rsid w:val="00B24986"/>
    <w:rsid w:val="00B30191"/>
    <w:rsid w:val="00B313AC"/>
    <w:rsid w:val="00B42F9C"/>
    <w:rsid w:val="00B50E23"/>
    <w:rsid w:val="00B5319B"/>
    <w:rsid w:val="00B601A3"/>
    <w:rsid w:val="00B61352"/>
    <w:rsid w:val="00B615F3"/>
    <w:rsid w:val="00B90651"/>
    <w:rsid w:val="00BA1C50"/>
    <w:rsid w:val="00BA32DA"/>
    <w:rsid w:val="00BB2965"/>
    <w:rsid w:val="00BB5818"/>
    <w:rsid w:val="00BB7F77"/>
    <w:rsid w:val="00BC398A"/>
    <w:rsid w:val="00BE5445"/>
    <w:rsid w:val="00BF7837"/>
    <w:rsid w:val="00BF7966"/>
    <w:rsid w:val="00C178D1"/>
    <w:rsid w:val="00C277C1"/>
    <w:rsid w:val="00C31FB7"/>
    <w:rsid w:val="00C341D6"/>
    <w:rsid w:val="00C36DFD"/>
    <w:rsid w:val="00C40D2C"/>
    <w:rsid w:val="00C46147"/>
    <w:rsid w:val="00C501C5"/>
    <w:rsid w:val="00C54A53"/>
    <w:rsid w:val="00C54EE8"/>
    <w:rsid w:val="00C605B2"/>
    <w:rsid w:val="00C70708"/>
    <w:rsid w:val="00C709D3"/>
    <w:rsid w:val="00C71743"/>
    <w:rsid w:val="00C85425"/>
    <w:rsid w:val="00CA6A2A"/>
    <w:rsid w:val="00CB4191"/>
    <w:rsid w:val="00CC088C"/>
    <w:rsid w:val="00CC2BC3"/>
    <w:rsid w:val="00CD0FBC"/>
    <w:rsid w:val="00CD3877"/>
    <w:rsid w:val="00CE65D7"/>
    <w:rsid w:val="00CF152D"/>
    <w:rsid w:val="00CF2B1E"/>
    <w:rsid w:val="00D10474"/>
    <w:rsid w:val="00D33002"/>
    <w:rsid w:val="00D3646F"/>
    <w:rsid w:val="00D40EDF"/>
    <w:rsid w:val="00D41AA2"/>
    <w:rsid w:val="00D47BB9"/>
    <w:rsid w:val="00D51BE7"/>
    <w:rsid w:val="00D729E2"/>
    <w:rsid w:val="00D93926"/>
    <w:rsid w:val="00DC1002"/>
    <w:rsid w:val="00DC4A97"/>
    <w:rsid w:val="00DF5BC8"/>
    <w:rsid w:val="00E32B59"/>
    <w:rsid w:val="00E42E75"/>
    <w:rsid w:val="00E82DF8"/>
    <w:rsid w:val="00E85239"/>
    <w:rsid w:val="00E96C53"/>
    <w:rsid w:val="00EA0185"/>
    <w:rsid w:val="00EA1876"/>
    <w:rsid w:val="00EA1B74"/>
    <w:rsid w:val="00EB045A"/>
    <w:rsid w:val="00EB4BEB"/>
    <w:rsid w:val="00EC0EF0"/>
    <w:rsid w:val="00EC197D"/>
    <w:rsid w:val="00EC1C6F"/>
    <w:rsid w:val="00EC4DA7"/>
    <w:rsid w:val="00EC7CC7"/>
    <w:rsid w:val="00ED0837"/>
    <w:rsid w:val="00EE3DF0"/>
    <w:rsid w:val="00EE5E87"/>
    <w:rsid w:val="00EE7C4A"/>
    <w:rsid w:val="00F12309"/>
    <w:rsid w:val="00F2218C"/>
    <w:rsid w:val="00F23D8B"/>
    <w:rsid w:val="00F240E4"/>
    <w:rsid w:val="00F46CD6"/>
    <w:rsid w:val="00F6053A"/>
    <w:rsid w:val="00F64464"/>
    <w:rsid w:val="00F67D02"/>
    <w:rsid w:val="00F71DCE"/>
    <w:rsid w:val="00F743C0"/>
    <w:rsid w:val="00F76AAC"/>
    <w:rsid w:val="00F801FD"/>
    <w:rsid w:val="00FA26AC"/>
    <w:rsid w:val="00FA6444"/>
    <w:rsid w:val="00FC05BD"/>
    <w:rsid w:val="00FD7AD1"/>
    <w:rsid w:val="00FD7B91"/>
    <w:rsid w:val="00FE2D77"/>
    <w:rsid w:val="00FF2100"/>
    <w:rsid w:val="00FF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D4F99CA"/>
  <w15:chartTrackingRefBased/>
  <w15:docId w15:val="{B00B4F9A-CDF8-424A-9F9E-A97D88B6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D9"/>
    <w:pPr>
      <w:pBdr>
        <w:top w:val="nil"/>
        <w:left w:val="nil"/>
        <w:bottom w:val="nil"/>
        <w:right w:val="nil"/>
        <w:between w:val="nil"/>
        <w:bar w:val="nil"/>
      </w:pBdr>
    </w:pPr>
    <w:rPr>
      <w:rFonts w:ascii="Times New Roman" w:eastAsia="Arial Unicode MS" w:hAnsi="Times New Roman" w:cs="Times New Roman"/>
      <w:bdr w:val="nil"/>
      <w:lang w:val="es-ES"/>
    </w:rPr>
  </w:style>
  <w:style w:type="paragraph" w:styleId="Ttulo1">
    <w:name w:val="heading 1"/>
    <w:basedOn w:val="Normal"/>
    <w:next w:val="Normal"/>
    <w:link w:val="Ttulo1Car"/>
    <w:uiPriority w:val="9"/>
    <w:qFormat/>
    <w:rsid w:val="00CE65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65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65D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FA26AC"/>
  </w:style>
  <w:style w:type="paragraph" w:styleId="Encabezado">
    <w:name w:val="header"/>
    <w:basedOn w:val="Normal"/>
    <w:link w:val="EncabezadoCar"/>
    <w:uiPriority w:val="99"/>
    <w:unhideWhenUsed/>
    <w:rsid w:val="003C3ED5"/>
    <w:pPr>
      <w:tabs>
        <w:tab w:val="center" w:pos="4419"/>
        <w:tab w:val="right" w:pos="8838"/>
      </w:tabs>
    </w:pPr>
  </w:style>
  <w:style w:type="character" w:customStyle="1" w:styleId="EncabezadoCar">
    <w:name w:val="Encabezado Car"/>
    <w:basedOn w:val="Fuentedeprrafopredeter"/>
    <w:link w:val="Encabezado"/>
    <w:uiPriority w:val="99"/>
    <w:rsid w:val="003C3ED5"/>
  </w:style>
  <w:style w:type="paragraph" w:styleId="Piedepgina">
    <w:name w:val="footer"/>
    <w:basedOn w:val="Normal"/>
    <w:link w:val="PiedepginaCar"/>
    <w:uiPriority w:val="99"/>
    <w:unhideWhenUsed/>
    <w:rsid w:val="003C3ED5"/>
    <w:pPr>
      <w:tabs>
        <w:tab w:val="center" w:pos="4419"/>
        <w:tab w:val="right" w:pos="8838"/>
      </w:tabs>
    </w:pPr>
  </w:style>
  <w:style w:type="character" w:customStyle="1" w:styleId="PiedepginaCar">
    <w:name w:val="Pie de página Car"/>
    <w:basedOn w:val="Fuentedeprrafopredeter"/>
    <w:link w:val="Piedepgina"/>
    <w:uiPriority w:val="99"/>
    <w:rsid w:val="003C3ED5"/>
  </w:style>
  <w:style w:type="character" w:styleId="Refdecomentario">
    <w:name w:val="annotation reference"/>
    <w:basedOn w:val="Fuentedeprrafopredeter"/>
    <w:uiPriority w:val="99"/>
    <w:semiHidden/>
    <w:unhideWhenUsed/>
    <w:rsid w:val="00420FFF"/>
    <w:rPr>
      <w:sz w:val="16"/>
      <w:szCs w:val="16"/>
    </w:rPr>
  </w:style>
  <w:style w:type="paragraph" w:styleId="Textocomentario">
    <w:name w:val="annotation text"/>
    <w:basedOn w:val="Normal"/>
    <w:link w:val="TextocomentarioCar"/>
    <w:uiPriority w:val="99"/>
    <w:semiHidden/>
    <w:unhideWhenUsed/>
    <w:rsid w:val="00420FFF"/>
    <w:rPr>
      <w:sz w:val="20"/>
      <w:szCs w:val="20"/>
    </w:rPr>
  </w:style>
  <w:style w:type="character" w:customStyle="1" w:styleId="TextocomentarioCar">
    <w:name w:val="Texto comentario Car"/>
    <w:basedOn w:val="Fuentedeprrafopredeter"/>
    <w:link w:val="Textocomentario"/>
    <w:uiPriority w:val="99"/>
    <w:semiHidden/>
    <w:rsid w:val="00420FFF"/>
    <w:rPr>
      <w:sz w:val="20"/>
      <w:szCs w:val="20"/>
    </w:rPr>
  </w:style>
  <w:style w:type="paragraph" w:styleId="Asuntodelcomentario">
    <w:name w:val="annotation subject"/>
    <w:basedOn w:val="Textocomentario"/>
    <w:next w:val="Textocomentario"/>
    <w:link w:val="AsuntodelcomentarioCar"/>
    <w:uiPriority w:val="99"/>
    <w:semiHidden/>
    <w:unhideWhenUsed/>
    <w:rsid w:val="00420FFF"/>
    <w:rPr>
      <w:b/>
      <w:bCs/>
    </w:rPr>
  </w:style>
  <w:style w:type="character" w:customStyle="1" w:styleId="AsuntodelcomentarioCar">
    <w:name w:val="Asunto del comentario Car"/>
    <w:basedOn w:val="TextocomentarioCar"/>
    <w:link w:val="Asuntodelcomentario"/>
    <w:uiPriority w:val="99"/>
    <w:semiHidden/>
    <w:rsid w:val="00420FFF"/>
    <w:rPr>
      <w:b/>
      <w:bCs/>
      <w:sz w:val="20"/>
      <w:szCs w:val="20"/>
    </w:rPr>
  </w:style>
  <w:style w:type="paragraph" w:customStyle="1" w:styleId="HeaderFooter">
    <w:name w:val="Header &amp; Footer"/>
    <w:rsid w:val="004609D9"/>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es-MX"/>
      <w14:textOutline w14:w="0" w14:cap="flat" w14:cmpd="sng" w14:algn="ctr">
        <w14:noFill/>
        <w14:prstDash w14:val="solid"/>
        <w14:bevel/>
      </w14:textOutline>
    </w:rPr>
  </w:style>
  <w:style w:type="paragraph" w:customStyle="1" w:styleId="Body">
    <w:name w:val="Body"/>
    <w:rsid w:val="004609D9"/>
    <w:pPr>
      <w:pBdr>
        <w:top w:val="nil"/>
        <w:left w:val="nil"/>
        <w:bottom w:val="nil"/>
        <w:right w:val="nil"/>
        <w:between w:val="nil"/>
        <w:bar w:val="nil"/>
      </w:pBdr>
    </w:pPr>
    <w:rPr>
      <w:rFonts w:ascii="Calibri" w:eastAsia="Arial Unicode MS" w:hAnsi="Calibri" w:cs="Arial Unicode MS"/>
      <w:color w:val="000000"/>
      <w:u w:color="000000"/>
      <w:bdr w:val="nil"/>
      <w:lang w:val="es-ES_tradnl" w:eastAsia="es-MX"/>
      <w14:textOutline w14:w="0" w14:cap="flat" w14:cmpd="sng" w14:algn="ctr">
        <w14:noFill/>
        <w14:prstDash w14:val="solid"/>
        <w14:bevel/>
      </w14:textOutline>
    </w:rPr>
  </w:style>
  <w:style w:type="paragraph" w:customStyle="1" w:styleId="Default">
    <w:name w:val="Default"/>
    <w:rsid w:val="004609D9"/>
    <w:pPr>
      <w:pBdr>
        <w:top w:val="nil"/>
        <w:left w:val="nil"/>
        <w:bottom w:val="nil"/>
        <w:right w:val="nil"/>
        <w:between w:val="nil"/>
        <w:bar w:val="nil"/>
      </w:pBdr>
      <w:spacing w:before="160" w:line="288" w:lineRule="auto"/>
    </w:pPr>
    <w:rPr>
      <w:rFonts w:ascii="Helvetica Neue" w:eastAsia="Helvetica Neue" w:hAnsi="Helvetica Neue" w:cs="Helvetica Neue"/>
      <w:color w:val="000000"/>
      <w:bdr w:val="nil"/>
      <w:lang w:eastAsia="es-MX"/>
      <w14:textOutline w14:w="0" w14:cap="flat" w14:cmpd="sng" w14:algn="ctr">
        <w14:noFill/>
        <w14:prstDash w14:val="solid"/>
        <w14:bevel/>
      </w14:textOutline>
    </w:rPr>
  </w:style>
  <w:style w:type="paragraph" w:styleId="Prrafodelista">
    <w:name w:val="List Paragraph"/>
    <w:basedOn w:val="Normal"/>
    <w:uiPriority w:val="34"/>
    <w:qFormat/>
    <w:rsid w:val="008873A5"/>
    <w:pPr>
      <w:ind w:left="720"/>
      <w:contextualSpacing/>
    </w:pPr>
  </w:style>
  <w:style w:type="character" w:customStyle="1" w:styleId="Ttulo1Car">
    <w:name w:val="Título 1 Car"/>
    <w:basedOn w:val="Fuentedeprrafopredeter"/>
    <w:link w:val="Ttulo1"/>
    <w:uiPriority w:val="9"/>
    <w:rsid w:val="00CE65D7"/>
    <w:rPr>
      <w:rFonts w:asciiTheme="majorHAnsi" w:eastAsiaTheme="majorEastAsia" w:hAnsiTheme="majorHAnsi" w:cstheme="majorBidi"/>
      <w:color w:val="2F5496" w:themeColor="accent1" w:themeShade="BF"/>
      <w:sz w:val="32"/>
      <w:szCs w:val="32"/>
      <w:bdr w:val="nil"/>
      <w:lang w:val="es-ES"/>
    </w:rPr>
  </w:style>
  <w:style w:type="character" w:customStyle="1" w:styleId="Ttulo2Car">
    <w:name w:val="Título 2 Car"/>
    <w:basedOn w:val="Fuentedeprrafopredeter"/>
    <w:link w:val="Ttulo2"/>
    <w:uiPriority w:val="9"/>
    <w:rsid w:val="00CE65D7"/>
    <w:rPr>
      <w:rFonts w:asciiTheme="majorHAnsi" w:eastAsiaTheme="majorEastAsia" w:hAnsiTheme="majorHAnsi" w:cstheme="majorBidi"/>
      <w:color w:val="2F5496" w:themeColor="accent1" w:themeShade="BF"/>
      <w:sz w:val="26"/>
      <w:szCs w:val="26"/>
      <w:bdr w:val="nil"/>
      <w:lang w:val="es-ES"/>
    </w:rPr>
  </w:style>
  <w:style w:type="character" w:customStyle="1" w:styleId="Ttulo3Car">
    <w:name w:val="Título 3 Car"/>
    <w:basedOn w:val="Fuentedeprrafopredeter"/>
    <w:link w:val="Ttulo3"/>
    <w:uiPriority w:val="9"/>
    <w:rsid w:val="00CE65D7"/>
    <w:rPr>
      <w:rFonts w:asciiTheme="majorHAnsi" w:eastAsiaTheme="majorEastAsia" w:hAnsiTheme="majorHAnsi" w:cstheme="majorBidi"/>
      <w:color w:val="1F3763" w:themeColor="accent1" w:themeShade="7F"/>
      <w:bdr w:val="nil"/>
      <w:lang w:val="es-ES"/>
    </w:rPr>
  </w:style>
  <w:style w:type="paragraph" w:styleId="Bibliografa">
    <w:name w:val="Bibliography"/>
    <w:basedOn w:val="Normal"/>
    <w:next w:val="Normal"/>
    <w:uiPriority w:val="37"/>
    <w:unhideWhenUsed/>
    <w:rsid w:val="00F64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0820">
      <w:bodyDiv w:val="1"/>
      <w:marLeft w:val="0"/>
      <w:marRight w:val="0"/>
      <w:marTop w:val="0"/>
      <w:marBottom w:val="0"/>
      <w:divBdr>
        <w:top w:val="none" w:sz="0" w:space="0" w:color="auto"/>
        <w:left w:val="none" w:sz="0" w:space="0" w:color="auto"/>
        <w:bottom w:val="none" w:sz="0" w:space="0" w:color="auto"/>
        <w:right w:val="none" w:sz="0" w:space="0" w:color="auto"/>
      </w:divBdr>
      <w:divsChild>
        <w:div w:id="366754507">
          <w:marLeft w:val="0"/>
          <w:marRight w:val="0"/>
          <w:marTop w:val="0"/>
          <w:marBottom w:val="0"/>
          <w:divBdr>
            <w:top w:val="none" w:sz="0" w:space="0" w:color="auto"/>
            <w:left w:val="none" w:sz="0" w:space="0" w:color="auto"/>
            <w:bottom w:val="none" w:sz="0" w:space="0" w:color="auto"/>
            <w:right w:val="none" w:sz="0" w:space="0" w:color="auto"/>
          </w:divBdr>
          <w:divsChild>
            <w:div w:id="277299575">
              <w:marLeft w:val="0"/>
              <w:marRight w:val="0"/>
              <w:marTop w:val="0"/>
              <w:marBottom w:val="0"/>
              <w:divBdr>
                <w:top w:val="none" w:sz="0" w:space="0" w:color="auto"/>
                <w:left w:val="none" w:sz="0" w:space="0" w:color="auto"/>
                <w:bottom w:val="none" w:sz="0" w:space="0" w:color="auto"/>
                <w:right w:val="none" w:sz="0" w:space="0" w:color="auto"/>
              </w:divBdr>
              <w:divsChild>
                <w:div w:id="1301228370">
                  <w:marLeft w:val="0"/>
                  <w:marRight w:val="0"/>
                  <w:marTop w:val="0"/>
                  <w:marBottom w:val="0"/>
                  <w:divBdr>
                    <w:top w:val="none" w:sz="0" w:space="0" w:color="auto"/>
                    <w:left w:val="none" w:sz="0" w:space="0" w:color="auto"/>
                    <w:bottom w:val="none" w:sz="0" w:space="0" w:color="auto"/>
                    <w:right w:val="none" w:sz="0" w:space="0" w:color="auto"/>
                  </w:divBdr>
                  <w:divsChild>
                    <w:div w:id="607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88048">
      <w:bodyDiv w:val="1"/>
      <w:marLeft w:val="0"/>
      <w:marRight w:val="0"/>
      <w:marTop w:val="0"/>
      <w:marBottom w:val="0"/>
      <w:divBdr>
        <w:top w:val="none" w:sz="0" w:space="0" w:color="auto"/>
        <w:left w:val="none" w:sz="0" w:space="0" w:color="auto"/>
        <w:bottom w:val="none" w:sz="0" w:space="0" w:color="auto"/>
        <w:right w:val="none" w:sz="0" w:space="0" w:color="auto"/>
      </w:divBdr>
    </w:div>
    <w:div w:id="475606206">
      <w:bodyDiv w:val="1"/>
      <w:marLeft w:val="0"/>
      <w:marRight w:val="0"/>
      <w:marTop w:val="0"/>
      <w:marBottom w:val="0"/>
      <w:divBdr>
        <w:top w:val="none" w:sz="0" w:space="0" w:color="auto"/>
        <w:left w:val="none" w:sz="0" w:space="0" w:color="auto"/>
        <w:bottom w:val="none" w:sz="0" w:space="0" w:color="auto"/>
        <w:right w:val="none" w:sz="0" w:space="0" w:color="auto"/>
      </w:divBdr>
    </w:div>
    <w:div w:id="544801620">
      <w:bodyDiv w:val="1"/>
      <w:marLeft w:val="0"/>
      <w:marRight w:val="0"/>
      <w:marTop w:val="0"/>
      <w:marBottom w:val="0"/>
      <w:divBdr>
        <w:top w:val="none" w:sz="0" w:space="0" w:color="auto"/>
        <w:left w:val="none" w:sz="0" w:space="0" w:color="auto"/>
        <w:bottom w:val="none" w:sz="0" w:space="0" w:color="auto"/>
        <w:right w:val="none" w:sz="0" w:space="0" w:color="auto"/>
      </w:divBdr>
      <w:divsChild>
        <w:div w:id="1020819861">
          <w:marLeft w:val="0"/>
          <w:marRight w:val="0"/>
          <w:marTop w:val="0"/>
          <w:marBottom w:val="0"/>
          <w:divBdr>
            <w:top w:val="none" w:sz="0" w:space="0" w:color="auto"/>
            <w:left w:val="none" w:sz="0" w:space="0" w:color="auto"/>
            <w:bottom w:val="none" w:sz="0" w:space="0" w:color="auto"/>
            <w:right w:val="none" w:sz="0" w:space="0" w:color="auto"/>
          </w:divBdr>
          <w:divsChild>
            <w:div w:id="296421234">
              <w:marLeft w:val="0"/>
              <w:marRight w:val="0"/>
              <w:marTop w:val="0"/>
              <w:marBottom w:val="0"/>
              <w:divBdr>
                <w:top w:val="none" w:sz="0" w:space="0" w:color="auto"/>
                <w:left w:val="none" w:sz="0" w:space="0" w:color="auto"/>
                <w:bottom w:val="none" w:sz="0" w:space="0" w:color="auto"/>
                <w:right w:val="none" w:sz="0" w:space="0" w:color="auto"/>
              </w:divBdr>
            </w:div>
          </w:divsChild>
        </w:div>
        <w:div w:id="142502453">
          <w:marLeft w:val="0"/>
          <w:marRight w:val="0"/>
          <w:marTop w:val="0"/>
          <w:marBottom w:val="0"/>
          <w:divBdr>
            <w:top w:val="none" w:sz="0" w:space="0" w:color="auto"/>
            <w:left w:val="none" w:sz="0" w:space="0" w:color="auto"/>
            <w:bottom w:val="none" w:sz="0" w:space="0" w:color="auto"/>
            <w:right w:val="none" w:sz="0" w:space="0" w:color="auto"/>
          </w:divBdr>
          <w:divsChild>
            <w:div w:id="18378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4264">
      <w:bodyDiv w:val="1"/>
      <w:marLeft w:val="0"/>
      <w:marRight w:val="0"/>
      <w:marTop w:val="0"/>
      <w:marBottom w:val="0"/>
      <w:divBdr>
        <w:top w:val="none" w:sz="0" w:space="0" w:color="auto"/>
        <w:left w:val="none" w:sz="0" w:space="0" w:color="auto"/>
        <w:bottom w:val="none" w:sz="0" w:space="0" w:color="auto"/>
        <w:right w:val="none" w:sz="0" w:space="0" w:color="auto"/>
      </w:divBdr>
    </w:div>
    <w:div w:id="942110341">
      <w:bodyDiv w:val="1"/>
      <w:marLeft w:val="0"/>
      <w:marRight w:val="0"/>
      <w:marTop w:val="0"/>
      <w:marBottom w:val="0"/>
      <w:divBdr>
        <w:top w:val="none" w:sz="0" w:space="0" w:color="auto"/>
        <w:left w:val="none" w:sz="0" w:space="0" w:color="auto"/>
        <w:bottom w:val="none" w:sz="0" w:space="0" w:color="auto"/>
        <w:right w:val="none" w:sz="0" w:space="0" w:color="auto"/>
      </w:divBdr>
    </w:div>
    <w:div w:id="1137532253">
      <w:bodyDiv w:val="1"/>
      <w:marLeft w:val="0"/>
      <w:marRight w:val="0"/>
      <w:marTop w:val="0"/>
      <w:marBottom w:val="0"/>
      <w:divBdr>
        <w:top w:val="none" w:sz="0" w:space="0" w:color="auto"/>
        <w:left w:val="none" w:sz="0" w:space="0" w:color="auto"/>
        <w:bottom w:val="none" w:sz="0" w:space="0" w:color="auto"/>
        <w:right w:val="none" w:sz="0" w:space="0" w:color="auto"/>
      </w:divBdr>
    </w:div>
    <w:div w:id="1280531892">
      <w:bodyDiv w:val="1"/>
      <w:marLeft w:val="0"/>
      <w:marRight w:val="0"/>
      <w:marTop w:val="0"/>
      <w:marBottom w:val="0"/>
      <w:divBdr>
        <w:top w:val="none" w:sz="0" w:space="0" w:color="auto"/>
        <w:left w:val="none" w:sz="0" w:space="0" w:color="auto"/>
        <w:bottom w:val="none" w:sz="0" w:space="0" w:color="auto"/>
        <w:right w:val="none" w:sz="0" w:space="0" w:color="auto"/>
      </w:divBdr>
    </w:div>
    <w:div w:id="1520319213">
      <w:bodyDiv w:val="1"/>
      <w:marLeft w:val="0"/>
      <w:marRight w:val="0"/>
      <w:marTop w:val="0"/>
      <w:marBottom w:val="0"/>
      <w:divBdr>
        <w:top w:val="none" w:sz="0" w:space="0" w:color="auto"/>
        <w:left w:val="none" w:sz="0" w:space="0" w:color="auto"/>
        <w:bottom w:val="none" w:sz="0" w:space="0" w:color="auto"/>
        <w:right w:val="none" w:sz="0" w:space="0" w:color="auto"/>
      </w:divBdr>
      <w:divsChild>
        <w:div w:id="1956670338">
          <w:marLeft w:val="0"/>
          <w:marRight w:val="0"/>
          <w:marTop w:val="0"/>
          <w:marBottom w:val="0"/>
          <w:divBdr>
            <w:top w:val="none" w:sz="0" w:space="0" w:color="auto"/>
            <w:left w:val="none" w:sz="0" w:space="0" w:color="auto"/>
            <w:bottom w:val="none" w:sz="0" w:space="0" w:color="auto"/>
            <w:right w:val="none" w:sz="0" w:space="0" w:color="auto"/>
          </w:divBdr>
          <w:divsChild>
            <w:div w:id="863055611">
              <w:marLeft w:val="0"/>
              <w:marRight w:val="0"/>
              <w:marTop w:val="0"/>
              <w:marBottom w:val="0"/>
              <w:divBdr>
                <w:top w:val="none" w:sz="0" w:space="0" w:color="auto"/>
                <w:left w:val="none" w:sz="0" w:space="0" w:color="auto"/>
                <w:bottom w:val="none" w:sz="0" w:space="0" w:color="auto"/>
                <w:right w:val="none" w:sz="0" w:space="0" w:color="auto"/>
              </w:divBdr>
            </w:div>
          </w:divsChild>
        </w:div>
        <w:div w:id="690768440">
          <w:marLeft w:val="0"/>
          <w:marRight w:val="0"/>
          <w:marTop w:val="0"/>
          <w:marBottom w:val="0"/>
          <w:divBdr>
            <w:top w:val="none" w:sz="0" w:space="0" w:color="auto"/>
            <w:left w:val="none" w:sz="0" w:space="0" w:color="auto"/>
            <w:bottom w:val="none" w:sz="0" w:space="0" w:color="auto"/>
            <w:right w:val="none" w:sz="0" w:space="0" w:color="auto"/>
          </w:divBdr>
          <w:divsChild>
            <w:div w:id="18839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817">
      <w:bodyDiv w:val="1"/>
      <w:marLeft w:val="0"/>
      <w:marRight w:val="0"/>
      <w:marTop w:val="0"/>
      <w:marBottom w:val="0"/>
      <w:divBdr>
        <w:top w:val="none" w:sz="0" w:space="0" w:color="auto"/>
        <w:left w:val="none" w:sz="0" w:space="0" w:color="auto"/>
        <w:bottom w:val="none" w:sz="0" w:space="0" w:color="auto"/>
        <w:right w:val="none" w:sz="0" w:space="0" w:color="auto"/>
      </w:divBdr>
      <w:divsChild>
        <w:div w:id="985282506">
          <w:marLeft w:val="0"/>
          <w:marRight w:val="0"/>
          <w:marTop w:val="0"/>
          <w:marBottom w:val="0"/>
          <w:divBdr>
            <w:top w:val="none" w:sz="0" w:space="0" w:color="auto"/>
            <w:left w:val="none" w:sz="0" w:space="0" w:color="auto"/>
            <w:bottom w:val="none" w:sz="0" w:space="0" w:color="auto"/>
            <w:right w:val="none" w:sz="0" w:space="0" w:color="auto"/>
          </w:divBdr>
          <w:divsChild>
            <w:div w:id="10953769">
              <w:marLeft w:val="0"/>
              <w:marRight w:val="0"/>
              <w:marTop w:val="0"/>
              <w:marBottom w:val="0"/>
              <w:divBdr>
                <w:top w:val="none" w:sz="0" w:space="0" w:color="auto"/>
                <w:left w:val="none" w:sz="0" w:space="0" w:color="auto"/>
                <w:bottom w:val="none" w:sz="0" w:space="0" w:color="auto"/>
                <w:right w:val="none" w:sz="0" w:space="0" w:color="auto"/>
              </w:divBdr>
              <w:divsChild>
                <w:div w:id="14909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09791">
      <w:bodyDiv w:val="1"/>
      <w:marLeft w:val="0"/>
      <w:marRight w:val="0"/>
      <w:marTop w:val="0"/>
      <w:marBottom w:val="0"/>
      <w:divBdr>
        <w:top w:val="none" w:sz="0" w:space="0" w:color="auto"/>
        <w:left w:val="none" w:sz="0" w:space="0" w:color="auto"/>
        <w:bottom w:val="none" w:sz="0" w:space="0" w:color="auto"/>
        <w:right w:val="none" w:sz="0" w:space="0" w:color="auto"/>
      </w:divBdr>
      <w:divsChild>
        <w:div w:id="1410032412">
          <w:marLeft w:val="0"/>
          <w:marRight w:val="0"/>
          <w:marTop w:val="0"/>
          <w:marBottom w:val="0"/>
          <w:divBdr>
            <w:top w:val="none" w:sz="0" w:space="0" w:color="auto"/>
            <w:left w:val="none" w:sz="0" w:space="0" w:color="auto"/>
            <w:bottom w:val="none" w:sz="0" w:space="0" w:color="auto"/>
            <w:right w:val="none" w:sz="0" w:space="0" w:color="auto"/>
          </w:divBdr>
          <w:divsChild>
            <w:div w:id="354507184">
              <w:marLeft w:val="0"/>
              <w:marRight w:val="0"/>
              <w:marTop w:val="0"/>
              <w:marBottom w:val="0"/>
              <w:divBdr>
                <w:top w:val="none" w:sz="0" w:space="0" w:color="auto"/>
                <w:left w:val="none" w:sz="0" w:space="0" w:color="auto"/>
                <w:bottom w:val="none" w:sz="0" w:space="0" w:color="auto"/>
                <w:right w:val="none" w:sz="0" w:space="0" w:color="auto"/>
              </w:divBdr>
            </w:div>
          </w:divsChild>
        </w:div>
        <w:div w:id="1141315154">
          <w:marLeft w:val="0"/>
          <w:marRight w:val="0"/>
          <w:marTop w:val="0"/>
          <w:marBottom w:val="0"/>
          <w:divBdr>
            <w:top w:val="none" w:sz="0" w:space="0" w:color="auto"/>
            <w:left w:val="none" w:sz="0" w:space="0" w:color="auto"/>
            <w:bottom w:val="none" w:sz="0" w:space="0" w:color="auto"/>
            <w:right w:val="none" w:sz="0" w:space="0" w:color="auto"/>
          </w:divBdr>
          <w:divsChild>
            <w:div w:id="14194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7980">
      <w:bodyDiv w:val="1"/>
      <w:marLeft w:val="0"/>
      <w:marRight w:val="0"/>
      <w:marTop w:val="0"/>
      <w:marBottom w:val="0"/>
      <w:divBdr>
        <w:top w:val="none" w:sz="0" w:space="0" w:color="auto"/>
        <w:left w:val="none" w:sz="0" w:space="0" w:color="auto"/>
        <w:bottom w:val="none" w:sz="0" w:space="0" w:color="auto"/>
        <w:right w:val="none" w:sz="0" w:space="0" w:color="auto"/>
      </w:divBdr>
    </w:div>
    <w:div w:id="1648894309">
      <w:bodyDiv w:val="1"/>
      <w:marLeft w:val="0"/>
      <w:marRight w:val="0"/>
      <w:marTop w:val="0"/>
      <w:marBottom w:val="0"/>
      <w:divBdr>
        <w:top w:val="none" w:sz="0" w:space="0" w:color="auto"/>
        <w:left w:val="none" w:sz="0" w:space="0" w:color="auto"/>
        <w:bottom w:val="none" w:sz="0" w:space="0" w:color="auto"/>
        <w:right w:val="none" w:sz="0" w:space="0" w:color="auto"/>
      </w:divBdr>
      <w:divsChild>
        <w:div w:id="456148652">
          <w:marLeft w:val="0"/>
          <w:marRight w:val="0"/>
          <w:marTop w:val="0"/>
          <w:marBottom w:val="0"/>
          <w:divBdr>
            <w:top w:val="none" w:sz="0" w:space="0" w:color="auto"/>
            <w:left w:val="none" w:sz="0" w:space="0" w:color="auto"/>
            <w:bottom w:val="none" w:sz="0" w:space="0" w:color="auto"/>
            <w:right w:val="none" w:sz="0" w:space="0" w:color="auto"/>
          </w:divBdr>
          <w:divsChild>
            <w:div w:id="1533574811">
              <w:marLeft w:val="0"/>
              <w:marRight w:val="0"/>
              <w:marTop w:val="0"/>
              <w:marBottom w:val="0"/>
              <w:divBdr>
                <w:top w:val="none" w:sz="0" w:space="0" w:color="auto"/>
                <w:left w:val="none" w:sz="0" w:space="0" w:color="auto"/>
                <w:bottom w:val="none" w:sz="0" w:space="0" w:color="auto"/>
                <w:right w:val="none" w:sz="0" w:space="0" w:color="auto"/>
              </w:divBdr>
              <w:divsChild>
                <w:div w:id="665397016">
                  <w:marLeft w:val="0"/>
                  <w:marRight w:val="0"/>
                  <w:marTop w:val="0"/>
                  <w:marBottom w:val="0"/>
                  <w:divBdr>
                    <w:top w:val="none" w:sz="0" w:space="0" w:color="auto"/>
                    <w:left w:val="none" w:sz="0" w:space="0" w:color="auto"/>
                    <w:bottom w:val="none" w:sz="0" w:space="0" w:color="auto"/>
                    <w:right w:val="none" w:sz="0" w:space="0" w:color="auto"/>
                  </w:divBdr>
                  <w:divsChild>
                    <w:div w:id="8763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61106">
      <w:bodyDiv w:val="1"/>
      <w:marLeft w:val="0"/>
      <w:marRight w:val="0"/>
      <w:marTop w:val="0"/>
      <w:marBottom w:val="0"/>
      <w:divBdr>
        <w:top w:val="none" w:sz="0" w:space="0" w:color="auto"/>
        <w:left w:val="none" w:sz="0" w:space="0" w:color="auto"/>
        <w:bottom w:val="none" w:sz="0" w:space="0" w:color="auto"/>
        <w:right w:val="none" w:sz="0" w:space="0" w:color="auto"/>
      </w:divBdr>
      <w:divsChild>
        <w:div w:id="1823042799">
          <w:marLeft w:val="0"/>
          <w:marRight w:val="0"/>
          <w:marTop w:val="0"/>
          <w:marBottom w:val="0"/>
          <w:divBdr>
            <w:top w:val="none" w:sz="0" w:space="0" w:color="auto"/>
            <w:left w:val="none" w:sz="0" w:space="0" w:color="auto"/>
            <w:bottom w:val="none" w:sz="0" w:space="0" w:color="auto"/>
            <w:right w:val="none" w:sz="0" w:space="0" w:color="auto"/>
          </w:divBdr>
          <w:divsChild>
            <w:div w:id="114494000">
              <w:marLeft w:val="0"/>
              <w:marRight w:val="0"/>
              <w:marTop w:val="0"/>
              <w:marBottom w:val="0"/>
              <w:divBdr>
                <w:top w:val="none" w:sz="0" w:space="0" w:color="auto"/>
                <w:left w:val="none" w:sz="0" w:space="0" w:color="auto"/>
                <w:bottom w:val="none" w:sz="0" w:space="0" w:color="auto"/>
                <w:right w:val="none" w:sz="0" w:space="0" w:color="auto"/>
              </w:divBdr>
            </w:div>
          </w:divsChild>
        </w:div>
        <w:div w:id="1216816033">
          <w:marLeft w:val="0"/>
          <w:marRight w:val="0"/>
          <w:marTop w:val="0"/>
          <w:marBottom w:val="0"/>
          <w:divBdr>
            <w:top w:val="none" w:sz="0" w:space="0" w:color="auto"/>
            <w:left w:val="none" w:sz="0" w:space="0" w:color="auto"/>
            <w:bottom w:val="none" w:sz="0" w:space="0" w:color="auto"/>
            <w:right w:val="none" w:sz="0" w:space="0" w:color="auto"/>
          </w:divBdr>
          <w:divsChild>
            <w:div w:id="10790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4i0HSD63p-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Mar16</b:Tag>
    <b:SourceType>InternetSite</b:SourceType>
    <b:Guid>{AB02890E-FFC8-874A-9450-B0A791FB365B}</b:Guid>
    <b:Author>
      <b:Author>
        <b:NameList>
          <b:Person>
            <b:Last>Fowler</b:Last>
            <b:First>Martin</b:First>
          </b:Person>
        </b:NameList>
      </b:Author>
    </b:Author>
    <b:Title>martinfowler</b:Title>
    <b:InternetSiteTitle>martinfowler</b:InternetSiteTitle>
    <b:URL>https://martinfowler.com/articles/continuousIntegration.html</b:URL>
    <b:Year>2016</b:Year>
    <b:Month>marzo</b:Month>
    <b:Day>1</b:Day>
    <b:RefOrder>1</b:RefOrder>
  </b:Source>
</b:Sources>
</file>

<file path=customXml/itemProps1.xml><?xml version="1.0" encoding="utf-8"?>
<ds:datastoreItem xmlns:ds="http://schemas.openxmlformats.org/officeDocument/2006/customXml" ds:itemID="{B94CE346-6EE3-A944-B0E2-6B93DB8B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1125</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Burbano Castillo</dc:creator>
  <cp:keywords/>
  <dc:description/>
  <cp:lastModifiedBy>Andres Felipe Burbano Castillo</cp:lastModifiedBy>
  <cp:revision>22</cp:revision>
  <cp:lastPrinted>2022-10-24T04:34:00Z</cp:lastPrinted>
  <dcterms:created xsi:type="dcterms:W3CDTF">2022-10-24T04:34:00Z</dcterms:created>
  <dcterms:modified xsi:type="dcterms:W3CDTF">2022-11-13T16:28:00Z</dcterms:modified>
</cp:coreProperties>
</file>